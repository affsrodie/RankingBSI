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9D6" w:rsidRDefault="00B5539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</w:rPr>
        <w:t> </w:t>
      </w:r>
    </w:p>
    <w:p w:rsidR="00FE19D6" w:rsidRDefault="00B5539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</w:rPr>
        <w:t> </w:t>
      </w:r>
    </w:p>
    <w:p w:rsidR="00FE19D6" w:rsidRDefault="00B5539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</w:rPr>
        <w:t> </w:t>
      </w:r>
    </w:p>
    <w:p w:rsidR="00FE19D6" w:rsidRDefault="00B5539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</w:rPr>
        <w:t> </w:t>
      </w:r>
    </w:p>
    <w:p w:rsidR="00FE19D6" w:rsidRDefault="00B5539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</w:rPr>
        <w:t> </w:t>
      </w:r>
    </w:p>
    <w:p w:rsidR="00FE19D6" w:rsidRDefault="00B5539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</w:rPr>
        <w:t> </w:t>
      </w:r>
    </w:p>
    <w:p w:rsidR="00FE19D6" w:rsidRDefault="00B5539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</w:rPr>
        <w:t> </w:t>
      </w:r>
    </w:p>
    <w:p w:rsidR="00FE19D6" w:rsidRDefault="00B5539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</w:rPr>
        <w:t> </w:t>
      </w:r>
    </w:p>
    <w:p w:rsidR="00FE19D6" w:rsidRDefault="00B5539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 </w:t>
      </w:r>
    </w:p>
    <w:p w:rsidR="00FE19D6" w:rsidRDefault="00FE19D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FE19D6" w:rsidRDefault="00B5539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</w:rPr>
        <w:t> </w:t>
      </w:r>
    </w:p>
    <w:p w:rsidR="00FE19D6" w:rsidRDefault="00B5539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</w:rPr>
        <w:t> </w:t>
      </w:r>
    </w:p>
    <w:p w:rsidR="00FE19D6" w:rsidRDefault="00B5539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</w:rPr>
        <w:t> </w:t>
      </w:r>
    </w:p>
    <w:p w:rsidR="00FE19D6" w:rsidRDefault="00B5539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</w:rPr>
        <w:t> </w:t>
      </w:r>
    </w:p>
    <w:p w:rsidR="00FE19D6" w:rsidRDefault="00B5539D">
      <w:pPr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GESMED – Gestão de consultório médico</w:t>
      </w:r>
    </w:p>
    <w:p w:rsidR="00FE19D6" w:rsidRDefault="00B5539D">
      <w:pPr>
        <w:jc w:val="both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 xml:space="preserve"> </w:t>
      </w:r>
    </w:p>
    <w:p w:rsidR="00FE19D6" w:rsidRDefault="00B5539D">
      <w:pPr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Plano de Teste</w:t>
      </w:r>
    </w:p>
    <w:p w:rsidR="00FE19D6" w:rsidRDefault="00B5539D">
      <w:pPr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 xml:space="preserve"> </w:t>
      </w:r>
    </w:p>
    <w:p w:rsidR="00FE19D6" w:rsidRPr="0036638F" w:rsidRDefault="00B5539D" w:rsidP="0036638F">
      <w:pPr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Versão 1</w:t>
      </w:r>
    </w:p>
    <w:p w:rsidR="00FE19D6" w:rsidRDefault="00FE19D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rFonts w:ascii="Arial" w:eastAsia="Arial" w:hAnsi="Arial" w:cs="Arial"/>
          <w:color w:val="000000"/>
        </w:rPr>
      </w:pPr>
    </w:p>
    <w:p w:rsidR="00FE19D6" w:rsidRDefault="00FE19D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rFonts w:ascii="Arial" w:eastAsia="Arial" w:hAnsi="Arial" w:cs="Arial"/>
          <w:color w:val="000000"/>
        </w:rPr>
      </w:pPr>
    </w:p>
    <w:p w:rsidR="00FE19D6" w:rsidRDefault="00FE19D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rFonts w:ascii="Arial" w:eastAsia="Arial" w:hAnsi="Arial" w:cs="Arial"/>
          <w:color w:val="000000"/>
        </w:rPr>
      </w:pPr>
    </w:p>
    <w:p w:rsidR="00FE19D6" w:rsidRDefault="00FE19D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rFonts w:ascii="Arial" w:eastAsia="Arial" w:hAnsi="Arial" w:cs="Arial"/>
          <w:color w:val="000000"/>
        </w:rPr>
      </w:pPr>
    </w:p>
    <w:p w:rsidR="00FE19D6" w:rsidRDefault="00FE19D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rFonts w:ascii="Arial" w:eastAsia="Arial" w:hAnsi="Arial" w:cs="Arial"/>
          <w:color w:val="000000"/>
        </w:rPr>
      </w:pPr>
    </w:p>
    <w:p w:rsidR="00FE19D6" w:rsidRDefault="00FE19D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rFonts w:ascii="Arial" w:eastAsia="Arial" w:hAnsi="Arial" w:cs="Arial"/>
          <w:color w:val="000000"/>
        </w:rPr>
      </w:pPr>
    </w:p>
    <w:p w:rsidR="00FE19D6" w:rsidRDefault="00B5539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</w:rPr>
        <w:t> </w:t>
      </w:r>
    </w:p>
    <w:p w:rsidR="00FE19D6" w:rsidRDefault="00B5539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</w:rPr>
        <w:t> </w:t>
      </w:r>
    </w:p>
    <w:p w:rsidR="00FE19D6" w:rsidRDefault="00B5539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</w:rPr>
        <w:t> </w:t>
      </w:r>
    </w:p>
    <w:tbl>
      <w:tblPr>
        <w:tblStyle w:val="a"/>
        <w:tblW w:w="937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806"/>
        <w:gridCol w:w="4569"/>
      </w:tblGrid>
      <w:tr w:rsidR="00FE19D6" w:rsidTr="0036638F">
        <w:trPr>
          <w:trHeight w:val="1100"/>
          <w:jc w:val="center"/>
        </w:trPr>
        <w:tc>
          <w:tcPr>
            <w:tcW w:w="4806" w:type="dxa"/>
          </w:tcPr>
          <w:p w:rsidR="00FE19D6" w:rsidRPr="0036638F" w:rsidRDefault="00B55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" w:eastAsia="Arial" w:hAnsi="Arial" w:cs="Arial"/>
                <w:b/>
                <w:color w:val="000000"/>
                <w:sz w:val="44"/>
                <w:szCs w:val="36"/>
              </w:rPr>
            </w:pPr>
            <w:r w:rsidRPr="0036638F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Professor: </w:t>
            </w:r>
            <w:proofErr w:type="spellStart"/>
            <w:r w:rsidRPr="0036638F">
              <w:rPr>
                <w:rFonts w:ascii="Arial" w:eastAsia="Arial" w:hAnsi="Arial" w:cs="Arial"/>
                <w:b/>
                <w:color w:val="000000"/>
                <w:sz w:val="24"/>
              </w:rPr>
              <w:t>Daricelio</w:t>
            </w:r>
            <w:proofErr w:type="spellEnd"/>
            <w:r w:rsidRPr="0036638F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 Soares</w:t>
            </w:r>
          </w:p>
          <w:p w:rsidR="00FE19D6" w:rsidRDefault="00FE1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88" w:lineRule="auto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  <w:tc>
          <w:tcPr>
            <w:tcW w:w="4569" w:type="dxa"/>
          </w:tcPr>
          <w:p w:rsidR="0036638F" w:rsidRPr="0036638F" w:rsidRDefault="00B5539D" w:rsidP="003663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" w:eastAsia="Arial" w:hAnsi="Arial" w:cs="Arial"/>
                <w:b/>
                <w:color w:val="000000"/>
                <w:sz w:val="24"/>
              </w:rPr>
            </w:pPr>
            <w:r w:rsidRPr="0036638F">
              <w:rPr>
                <w:rFonts w:ascii="Arial" w:eastAsia="Arial" w:hAnsi="Arial" w:cs="Arial"/>
                <w:b/>
                <w:color w:val="000000"/>
                <w:sz w:val="24"/>
              </w:rPr>
              <w:t xml:space="preserve">Equipe: </w:t>
            </w:r>
          </w:p>
          <w:p w:rsidR="00FE19D6" w:rsidRPr="0036638F" w:rsidRDefault="00B5539D" w:rsidP="003663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firstLine="903"/>
              <w:rPr>
                <w:rFonts w:ascii="Arial" w:eastAsia="Arial" w:hAnsi="Arial" w:cs="Arial"/>
                <w:b/>
                <w:sz w:val="24"/>
              </w:rPr>
            </w:pPr>
            <w:proofErr w:type="spellStart"/>
            <w:r w:rsidRPr="0036638F">
              <w:rPr>
                <w:rFonts w:ascii="Arial" w:eastAsia="Arial" w:hAnsi="Arial" w:cs="Arial"/>
                <w:b/>
                <w:sz w:val="24"/>
              </w:rPr>
              <w:t>Antonio</w:t>
            </w:r>
            <w:proofErr w:type="spellEnd"/>
            <w:r w:rsidRPr="0036638F">
              <w:rPr>
                <w:rFonts w:ascii="Arial" w:eastAsia="Arial" w:hAnsi="Arial" w:cs="Arial"/>
                <w:b/>
                <w:sz w:val="24"/>
              </w:rPr>
              <w:t xml:space="preserve"> Fabio</w:t>
            </w:r>
          </w:p>
          <w:p w:rsidR="0036638F" w:rsidRPr="0036638F" w:rsidRDefault="00B5539D" w:rsidP="0036638F">
            <w:pPr>
              <w:spacing w:line="288" w:lineRule="auto"/>
              <w:ind w:firstLine="903"/>
              <w:rPr>
                <w:rFonts w:ascii="Arial" w:eastAsia="Arial" w:hAnsi="Arial" w:cs="Arial"/>
                <w:b/>
                <w:sz w:val="24"/>
              </w:rPr>
            </w:pPr>
            <w:r w:rsidRPr="0036638F">
              <w:rPr>
                <w:rFonts w:ascii="Arial" w:eastAsia="Arial" w:hAnsi="Arial" w:cs="Arial"/>
                <w:b/>
                <w:sz w:val="24"/>
              </w:rPr>
              <w:t xml:space="preserve">Diego </w:t>
            </w:r>
            <w:proofErr w:type="spellStart"/>
            <w:r w:rsidRPr="0036638F">
              <w:rPr>
                <w:rFonts w:ascii="Arial" w:eastAsia="Arial" w:hAnsi="Arial" w:cs="Arial"/>
                <w:b/>
                <w:sz w:val="24"/>
              </w:rPr>
              <w:t>Rossi</w:t>
            </w:r>
            <w:proofErr w:type="spellEnd"/>
          </w:p>
          <w:p w:rsidR="00FE19D6" w:rsidRPr="0036638F" w:rsidRDefault="00B5539D" w:rsidP="0036638F">
            <w:pPr>
              <w:spacing w:line="288" w:lineRule="auto"/>
              <w:ind w:firstLine="903"/>
              <w:rPr>
                <w:rFonts w:ascii="Arial" w:eastAsia="Arial" w:hAnsi="Arial" w:cs="Arial"/>
                <w:b/>
                <w:sz w:val="24"/>
              </w:rPr>
            </w:pPr>
            <w:proofErr w:type="spellStart"/>
            <w:r w:rsidRPr="0036638F">
              <w:rPr>
                <w:rFonts w:ascii="Arial" w:eastAsia="Arial" w:hAnsi="Arial" w:cs="Arial"/>
                <w:b/>
                <w:sz w:val="24"/>
              </w:rPr>
              <w:t>Italo</w:t>
            </w:r>
            <w:proofErr w:type="spellEnd"/>
            <w:r w:rsidRPr="0036638F">
              <w:rPr>
                <w:rFonts w:ascii="Arial" w:eastAsia="Arial" w:hAnsi="Arial" w:cs="Arial"/>
                <w:b/>
                <w:sz w:val="24"/>
              </w:rPr>
              <w:t xml:space="preserve"> Cardoso</w:t>
            </w:r>
          </w:p>
          <w:p w:rsidR="00FE19D6" w:rsidRDefault="0036638F" w:rsidP="0036638F">
            <w:pPr>
              <w:spacing w:line="288" w:lineRule="auto"/>
              <w:ind w:firstLine="903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  <w:r w:rsidRPr="0036638F">
              <w:rPr>
                <w:rFonts w:ascii="Arial" w:eastAsia="Arial" w:hAnsi="Arial" w:cs="Arial"/>
                <w:b/>
                <w:sz w:val="24"/>
              </w:rPr>
              <w:t>Leoncio Grang</w:t>
            </w:r>
            <w:r w:rsidR="00B5539D" w:rsidRPr="0036638F">
              <w:rPr>
                <w:rFonts w:ascii="Arial" w:eastAsia="Arial" w:hAnsi="Arial" w:cs="Arial"/>
                <w:b/>
                <w:sz w:val="24"/>
              </w:rPr>
              <w:t>eiro</w:t>
            </w:r>
          </w:p>
        </w:tc>
      </w:tr>
    </w:tbl>
    <w:p w:rsidR="00FE19D6" w:rsidRDefault="00B5539D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</w:rPr>
        <w:t> </w:t>
      </w:r>
    </w:p>
    <w:p w:rsidR="0036638F" w:rsidRDefault="00B5539D">
      <w:pPr>
        <w:widowControl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color w:val="000000"/>
          <w:sz w:val="32"/>
        </w:rPr>
      </w:pPr>
      <w:r w:rsidRPr="0036638F">
        <w:rPr>
          <w:rFonts w:ascii="Arial" w:eastAsia="Arial" w:hAnsi="Arial" w:cs="Arial"/>
          <w:color w:val="000000"/>
          <w:sz w:val="32"/>
        </w:rPr>
        <w:t> </w:t>
      </w:r>
    </w:p>
    <w:p w:rsidR="0036638F" w:rsidRDefault="0036638F">
      <w:pPr>
        <w:widowControl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color w:val="000000"/>
          <w:sz w:val="32"/>
        </w:rPr>
      </w:pPr>
    </w:p>
    <w:p w:rsidR="0036638F" w:rsidRDefault="0036638F">
      <w:pPr>
        <w:widowControl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color w:val="000000"/>
          <w:sz w:val="32"/>
        </w:rPr>
      </w:pPr>
    </w:p>
    <w:p w:rsidR="00FE19D6" w:rsidRPr="0036638F" w:rsidRDefault="00B5539D">
      <w:pPr>
        <w:widowControl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  <w:color w:val="000000"/>
          <w:sz w:val="32"/>
        </w:rPr>
      </w:pPr>
      <w:r w:rsidRPr="0036638F">
        <w:rPr>
          <w:rFonts w:ascii="Arial" w:eastAsia="Arial" w:hAnsi="Arial" w:cs="Arial"/>
          <w:b/>
          <w:color w:val="000000"/>
          <w:sz w:val="32"/>
        </w:rPr>
        <w:t xml:space="preserve"> Maio / </w:t>
      </w:r>
      <w:r w:rsidRPr="0036638F">
        <w:rPr>
          <w:rFonts w:ascii="Arial" w:eastAsia="Arial" w:hAnsi="Arial" w:cs="Arial"/>
          <w:b/>
          <w:sz w:val="32"/>
        </w:rPr>
        <w:t>2018</w:t>
      </w:r>
    </w:p>
    <w:p w:rsidR="00FE19D6" w:rsidRDefault="00B5539D" w:rsidP="0036638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36"/>
          <w:szCs w:val="36"/>
        </w:rPr>
      </w:pPr>
      <w:r>
        <w:br w:type="page"/>
      </w:r>
      <w:bookmarkStart w:id="0" w:name="_GoBack"/>
      <w:bookmarkEnd w:id="0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Histórico de Revisões</w:t>
      </w:r>
    </w:p>
    <w:p w:rsidR="00097C85" w:rsidRDefault="00097C8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tbl>
      <w:tblPr>
        <w:tblStyle w:val="a0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E19D6">
        <w:tc>
          <w:tcPr>
            <w:tcW w:w="2304" w:type="dxa"/>
          </w:tcPr>
          <w:p w:rsidR="00FE19D6" w:rsidRDefault="00B5539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</w:tcPr>
          <w:p w:rsidR="00FE19D6" w:rsidRDefault="00B5539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</w:tcPr>
          <w:p w:rsidR="00FE19D6" w:rsidRDefault="00B5539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4" w:type="dxa"/>
          </w:tcPr>
          <w:p w:rsidR="00FE19D6" w:rsidRDefault="00B5539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FE19D6">
        <w:tc>
          <w:tcPr>
            <w:tcW w:w="2304" w:type="dxa"/>
          </w:tcPr>
          <w:p w:rsidR="00FE19D6" w:rsidRDefault="00B5539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28/05/2018</w:t>
            </w:r>
          </w:p>
        </w:tc>
        <w:tc>
          <w:tcPr>
            <w:tcW w:w="1152" w:type="dxa"/>
          </w:tcPr>
          <w:p w:rsidR="00FE19D6" w:rsidRDefault="00B5539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1.0</w:t>
            </w:r>
          </w:p>
        </w:tc>
        <w:tc>
          <w:tcPr>
            <w:tcW w:w="3744" w:type="dxa"/>
          </w:tcPr>
          <w:p w:rsidR="00FE19D6" w:rsidRDefault="00B5539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Criação do plano de teste</w:t>
            </w:r>
          </w:p>
        </w:tc>
        <w:tc>
          <w:tcPr>
            <w:tcW w:w="2304" w:type="dxa"/>
          </w:tcPr>
          <w:p w:rsidR="00FE19D6" w:rsidRDefault="00B5539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Equipe</w:t>
            </w:r>
          </w:p>
        </w:tc>
      </w:tr>
    </w:tbl>
    <w:p w:rsidR="00FE19D6" w:rsidRDefault="00FE19D6"/>
    <w:p w:rsidR="00FE19D6" w:rsidRDefault="00B5539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8"/>
          <w:szCs w:val="38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8"/>
          <w:szCs w:val="38"/>
        </w:rPr>
        <w:lastRenderedPageBreak/>
        <w:t>Índice</w:t>
      </w:r>
    </w:p>
    <w:p w:rsidR="00FE19D6" w:rsidRDefault="00FE19D6">
      <w:pPr>
        <w:rPr>
          <w:sz w:val="22"/>
          <w:szCs w:val="22"/>
        </w:rPr>
      </w:pPr>
    </w:p>
    <w:p w:rsidR="00B40973" w:rsidRDefault="00B40973">
      <w:pPr>
        <w:rPr>
          <w:sz w:val="22"/>
          <w:szCs w:val="22"/>
        </w:rPr>
      </w:pPr>
    </w:p>
    <w:sdt>
      <w:sdtPr>
        <w:id w:val="127751938"/>
        <w:docPartObj>
          <w:docPartGallery w:val="Table of Contents"/>
          <w:docPartUnique/>
        </w:docPartObj>
      </w:sdtPr>
      <w:sdtContent>
        <w:p w:rsidR="00B40973" w:rsidRPr="00B40973" w:rsidRDefault="00B5539D" w:rsidP="00B40973">
          <w:pPr>
            <w:pStyle w:val="Sumrio7"/>
            <w:rPr>
              <w:rFonts w:asciiTheme="minorHAnsi" w:eastAsiaTheme="minorEastAsia" w:hAnsiTheme="minorHAnsi" w:cstheme="minorBidi"/>
              <w:b/>
              <w:noProof/>
              <w:sz w:val="28"/>
              <w:szCs w:val="22"/>
            </w:rPr>
          </w:pPr>
          <w:r w:rsidRPr="00B40973">
            <w:rPr>
              <w:sz w:val="24"/>
            </w:rPr>
            <w:fldChar w:fldCharType="begin"/>
          </w:r>
          <w:r w:rsidRPr="00B40973">
            <w:rPr>
              <w:sz w:val="24"/>
            </w:rPr>
            <w:instrText xml:space="preserve"> TOC \h \u \z </w:instrText>
          </w:r>
          <w:r w:rsidRPr="00B40973">
            <w:rPr>
              <w:sz w:val="24"/>
            </w:rPr>
            <w:fldChar w:fldCharType="separate"/>
          </w:r>
          <w:hyperlink w:anchor="_Toc515305710" w:history="1">
            <w:r w:rsidR="00B40973" w:rsidRPr="00B40973">
              <w:rPr>
                <w:rStyle w:val="Hyperlink"/>
                <w:b/>
                <w:noProof/>
                <w:sz w:val="24"/>
              </w:rPr>
              <w:t>1.</w:t>
            </w:r>
            <w:r w:rsidR="00B40973" w:rsidRPr="00B40973">
              <w:rPr>
                <w:rFonts w:asciiTheme="minorHAnsi" w:eastAsiaTheme="minorEastAsia" w:hAnsiTheme="minorHAnsi" w:cstheme="minorBidi"/>
                <w:b/>
                <w:noProof/>
                <w:sz w:val="28"/>
                <w:szCs w:val="22"/>
              </w:rPr>
              <w:tab/>
            </w:r>
            <w:r w:rsidR="00B40973" w:rsidRPr="00B40973">
              <w:rPr>
                <w:rStyle w:val="Hyperlink"/>
                <w:b/>
                <w:noProof/>
                <w:sz w:val="24"/>
              </w:rPr>
              <w:t>INTRODUÇÃO</w:t>
            </w:r>
            <w:r w:rsidR="00B40973" w:rsidRPr="00B40973">
              <w:rPr>
                <w:b/>
                <w:noProof/>
                <w:webHidden/>
                <w:sz w:val="24"/>
              </w:rPr>
              <w:tab/>
            </w:r>
            <w:r w:rsidR="00B40973" w:rsidRPr="00B40973">
              <w:rPr>
                <w:b/>
                <w:noProof/>
                <w:webHidden/>
                <w:sz w:val="24"/>
              </w:rPr>
              <w:fldChar w:fldCharType="begin"/>
            </w:r>
            <w:r w:rsidR="00B40973" w:rsidRPr="00B40973">
              <w:rPr>
                <w:b/>
                <w:noProof/>
                <w:webHidden/>
                <w:sz w:val="24"/>
              </w:rPr>
              <w:instrText xml:space="preserve"> PAGEREF _Toc515305710 \h </w:instrText>
            </w:r>
            <w:r w:rsidR="00B40973" w:rsidRPr="00B40973">
              <w:rPr>
                <w:b/>
                <w:noProof/>
                <w:webHidden/>
                <w:sz w:val="24"/>
              </w:rPr>
            </w:r>
            <w:r w:rsidR="00B40973" w:rsidRPr="00B40973">
              <w:rPr>
                <w:b/>
                <w:noProof/>
                <w:webHidden/>
                <w:sz w:val="24"/>
              </w:rPr>
              <w:fldChar w:fldCharType="separate"/>
            </w:r>
            <w:r w:rsidR="00B40973" w:rsidRPr="00B40973">
              <w:rPr>
                <w:b/>
                <w:noProof/>
                <w:webHidden/>
                <w:sz w:val="24"/>
              </w:rPr>
              <w:t>4</w:t>
            </w:r>
            <w:r w:rsidR="00B40973" w:rsidRPr="00B40973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:rsidR="00B40973" w:rsidRPr="00B40973" w:rsidRDefault="00B40973" w:rsidP="00B40973">
          <w:pPr>
            <w:pStyle w:val="Sumrio7"/>
            <w:rPr>
              <w:rFonts w:asciiTheme="minorHAnsi" w:eastAsiaTheme="minorEastAsia" w:hAnsiTheme="minorHAnsi" w:cstheme="minorBidi"/>
              <w:b/>
              <w:noProof/>
              <w:sz w:val="28"/>
              <w:szCs w:val="22"/>
            </w:rPr>
          </w:pPr>
          <w:hyperlink w:anchor="_Toc515305711" w:history="1">
            <w:r w:rsidRPr="00B40973">
              <w:rPr>
                <w:rStyle w:val="Hyperlink"/>
                <w:b/>
                <w:noProof/>
                <w:sz w:val="24"/>
              </w:rPr>
              <w:t>2.</w:t>
            </w:r>
            <w:r w:rsidRPr="00B40973">
              <w:rPr>
                <w:rFonts w:asciiTheme="minorHAnsi" w:eastAsiaTheme="minorEastAsia" w:hAnsiTheme="minorHAnsi" w:cstheme="minorBidi"/>
                <w:b/>
                <w:noProof/>
                <w:sz w:val="28"/>
                <w:szCs w:val="22"/>
              </w:rPr>
              <w:tab/>
            </w:r>
            <w:r w:rsidRPr="00B40973">
              <w:rPr>
                <w:rStyle w:val="Hyperlink"/>
                <w:b/>
                <w:noProof/>
                <w:sz w:val="24"/>
              </w:rPr>
              <w:t>CASOS DE TESTE</w:t>
            </w:r>
            <w:r w:rsidRPr="00B40973">
              <w:rPr>
                <w:b/>
                <w:noProof/>
                <w:webHidden/>
                <w:sz w:val="24"/>
              </w:rPr>
              <w:tab/>
            </w:r>
            <w:r w:rsidRPr="00B40973">
              <w:rPr>
                <w:b/>
                <w:noProof/>
                <w:webHidden/>
                <w:sz w:val="24"/>
              </w:rPr>
              <w:fldChar w:fldCharType="begin"/>
            </w:r>
            <w:r w:rsidRPr="00B40973">
              <w:rPr>
                <w:b/>
                <w:noProof/>
                <w:webHidden/>
                <w:sz w:val="24"/>
              </w:rPr>
              <w:instrText xml:space="preserve"> PAGEREF _Toc515305711 \h </w:instrText>
            </w:r>
            <w:r w:rsidRPr="00B40973">
              <w:rPr>
                <w:b/>
                <w:noProof/>
                <w:webHidden/>
                <w:sz w:val="24"/>
              </w:rPr>
            </w:r>
            <w:r w:rsidRPr="00B40973">
              <w:rPr>
                <w:b/>
                <w:noProof/>
                <w:webHidden/>
                <w:sz w:val="24"/>
              </w:rPr>
              <w:fldChar w:fldCharType="separate"/>
            </w:r>
            <w:r w:rsidRPr="00B40973">
              <w:rPr>
                <w:b/>
                <w:noProof/>
                <w:webHidden/>
                <w:sz w:val="24"/>
              </w:rPr>
              <w:t>9</w:t>
            </w:r>
            <w:r w:rsidRPr="00B40973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:rsidR="00B40973" w:rsidRPr="00B40973" w:rsidRDefault="00B40973" w:rsidP="00B40973">
          <w:pPr>
            <w:pStyle w:val="Sumrio7"/>
            <w:rPr>
              <w:rFonts w:asciiTheme="minorHAnsi" w:eastAsiaTheme="minorEastAsia" w:hAnsiTheme="minorHAnsi" w:cstheme="minorBidi"/>
              <w:b/>
              <w:noProof/>
              <w:sz w:val="28"/>
              <w:szCs w:val="22"/>
            </w:rPr>
          </w:pPr>
          <w:hyperlink w:anchor="_Toc515305737" w:history="1">
            <w:r w:rsidRPr="00B40973">
              <w:rPr>
                <w:rStyle w:val="Hyperlink"/>
                <w:rFonts w:eastAsia="Arial"/>
                <w:b/>
                <w:noProof/>
                <w:sz w:val="24"/>
              </w:rPr>
              <w:t>3.</w:t>
            </w:r>
            <w:r w:rsidRPr="00B40973">
              <w:rPr>
                <w:rFonts w:asciiTheme="minorHAnsi" w:eastAsiaTheme="minorEastAsia" w:hAnsiTheme="minorHAnsi" w:cstheme="minorBidi"/>
                <w:b/>
                <w:noProof/>
                <w:sz w:val="28"/>
                <w:szCs w:val="22"/>
              </w:rPr>
              <w:tab/>
            </w:r>
            <w:r w:rsidRPr="00B40973">
              <w:rPr>
                <w:rStyle w:val="Hyperlink"/>
                <w:rFonts w:eastAsia="Arial"/>
                <w:b/>
                <w:noProof/>
                <w:sz w:val="24"/>
              </w:rPr>
              <w:t>FERRAMENTAS</w:t>
            </w:r>
            <w:r w:rsidRPr="00B40973">
              <w:rPr>
                <w:b/>
                <w:noProof/>
                <w:webHidden/>
                <w:sz w:val="24"/>
              </w:rPr>
              <w:tab/>
            </w:r>
            <w:r w:rsidRPr="00B40973">
              <w:rPr>
                <w:b/>
                <w:noProof/>
                <w:webHidden/>
                <w:sz w:val="24"/>
              </w:rPr>
              <w:fldChar w:fldCharType="begin"/>
            </w:r>
            <w:r w:rsidRPr="00B40973">
              <w:rPr>
                <w:b/>
                <w:noProof/>
                <w:webHidden/>
                <w:sz w:val="24"/>
              </w:rPr>
              <w:instrText xml:space="preserve"> PAGEREF _Toc515305737 \h </w:instrText>
            </w:r>
            <w:r w:rsidRPr="00B40973">
              <w:rPr>
                <w:b/>
                <w:noProof/>
                <w:webHidden/>
                <w:sz w:val="24"/>
              </w:rPr>
            </w:r>
            <w:r w:rsidRPr="00B40973">
              <w:rPr>
                <w:b/>
                <w:noProof/>
                <w:webHidden/>
                <w:sz w:val="24"/>
              </w:rPr>
              <w:fldChar w:fldCharType="separate"/>
            </w:r>
            <w:r w:rsidRPr="00B40973">
              <w:rPr>
                <w:b/>
                <w:noProof/>
                <w:webHidden/>
                <w:sz w:val="24"/>
              </w:rPr>
              <w:t>18</w:t>
            </w:r>
            <w:r w:rsidRPr="00B40973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:rsidR="00B40973" w:rsidRPr="00B40973" w:rsidRDefault="00B40973" w:rsidP="00B40973">
          <w:pPr>
            <w:pStyle w:val="Sumrio7"/>
            <w:rPr>
              <w:rFonts w:asciiTheme="minorHAnsi" w:eastAsiaTheme="minorEastAsia" w:hAnsiTheme="minorHAnsi" w:cstheme="minorBidi"/>
              <w:b/>
              <w:noProof/>
              <w:sz w:val="28"/>
              <w:szCs w:val="22"/>
            </w:rPr>
          </w:pPr>
          <w:hyperlink w:anchor="_Toc515305738" w:history="1">
            <w:r w:rsidRPr="00B40973">
              <w:rPr>
                <w:rStyle w:val="Hyperlink"/>
                <w:rFonts w:eastAsia="Arial"/>
                <w:b/>
                <w:noProof/>
                <w:sz w:val="24"/>
              </w:rPr>
              <w:t>4.</w:t>
            </w:r>
            <w:r w:rsidRPr="00B40973">
              <w:rPr>
                <w:rFonts w:asciiTheme="minorHAnsi" w:eastAsiaTheme="minorEastAsia" w:hAnsiTheme="minorHAnsi" w:cstheme="minorBidi"/>
                <w:b/>
                <w:noProof/>
                <w:sz w:val="28"/>
                <w:szCs w:val="22"/>
              </w:rPr>
              <w:tab/>
            </w:r>
            <w:r w:rsidRPr="00B40973">
              <w:rPr>
                <w:rStyle w:val="Hyperlink"/>
                <w:rFonts w:eastAsia="Arial"/>
                <w:b/>
                <w:noProof/>
                <w:sz w:val="24"/>
              </w:rPr>
              <w:t>PLANEJAMENTO PARA OS TESTES</w:t>
            </w:r>
            <w:r w:rsidRPr="00B40973">
              <w:rPr>
                <w:b/>
                <w:noProof/>
                <w:webHidden/>
                <w:sz w:val="24"/>
              </w:rPr>
              <w:tab/>
            </w:r>
            <w:r w:rsidRPr="00B40973">
              <w:rPr>
                <w:b/>
                <w:noProof/>
                <w:webHidden/>
                <w:sz w:val="24"/>
              </w:rPr>
              <w:fldChar w:fldCharType="begin"/>
            </w:r>
            <w:r w:rsidRPr="00B40973">
              <w:rPr>
                <w:b/>
                <w:noProof/>
                <w:webHidden/>
                <w:sz w:val="24"/>
              </w:rPr>
              <w:instrText xml:space="preserve"> PAGEREF _Toc515305738 \h </w:instrText>
            </w:r>
            <w:r w:rsidRPr="00B40973">
              <w:rPr>
                <w:b/>
                <w:noProof/>
                <w:webHidden/>
                <w:sz w:val="24"/>
              </w:rPr>
            </w:r>
            <w:r w:rsidRPr="00B40973">
              <w:rPr>
                <w:b/>
                <w:noProof/>
                <w:webHidden/>
                <w:sz w:val="24"/>
              </w:rPr>
              <w:fldChar w:fldCharType="separate"/>
            </w:r>
            <w:r w:rsidRPr="00B40973">
              <w:rPr>
                <w:b/>
                <w:noProof/>
                <w:webHidden/>
                <w:sz w:val="24"/>
              </w:rPr>
              <w:t>19</w:t>
            </w:r>
            <w:r w:rsidRPr="00B40973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:rsidR="00B40973" w:rsidRPr="00B40973" w:rsidRDefault="00B40973" w:rsidP="00B40973">
          <w:pPr>
            <w:pStyle w:val="Sumrio7"/>
            <w:rPr>
              <w:rFonts w:asciiTheme="minorHAnsi" w:eastAsiaTheme="minorEastAsia" w:hAnsiTheme="minorHAnsi" w:cstheme="minorBidi"/>
              <w:b/>
              <w:noProof/>
              <w:sz w:val="28"/>
              <w:szCs w:val="22"/>
            </w:rPr>
          </w:pPr>
          <w:hyperlink w:anchor="_Toc515305739" w:history="1">
            <w:r w:rsidRPr="00B40973">
              <w:rPr>
                <w:rStyle w:val="Hyperlink"/>
                <w:rFonts w:eastAsia="Arial"/>
                <w:b/>
                <w:noProof/>
                <w:sz w:val="24"/>
              </w:rPr>
              <w:t>5.</w:t>
            </w:r>
            <w:r w:rsidRPr="00B40973">
              <w:rPr>
                <w:rFonts w:asciiTheme="minorHAnsi" w:eastAsiaTheme="minorEastAsia" w:hAnsiTheme="minorHAnsi" w:cstheme="minorBidi"/>
                <w:b/>
                <w:noProof/>
                <w:sz w:val="28"/>
                <w:szCs w:val="22"/>
              </w:rPr>
              <w:tab/>
            </w:r>
            <w:r w:rsidRPr="00B40973">
              <w:rPr>
                <w:rStyle w:val="Hyperlink"/>
                <w:rFonts w:eastAsia="Arial"/>
                <w:b/>
                <w:noProof/>
                <w:sz w:val="24"/>
              </w:rPr>
              <w:t>CRONOGRAMA</w:t>
            </w:r>
            <w:r w:rsidRPr="00B40973">
              <w:rPr>
                <w:b/>
                <w:noProof/>
                <w:webHidden/>
                <w:sz w:val="24"/>
              </w:rPr>
              <w:tab/>
            </w:r>
            <w:r w:rsidRPr="00B40973">
              <w:rPr>
                <w:b/>
                <w:noProof/>
                <w:webHidden/>
                <w:sz w:val="24"/>
              </w:rPr>
              <w:fldChar w:fldCharType="begin"/>
            </w:r>
            <w:r w:rsidRPr="00B40973">
              <w:rPr>
                <w:b/>
                <w:noProof/>
                <w:webHidden/>
                <w:sz w:val="24"/>
              </w:rPr>
              <w:instrText xml:space="preserve"> PAGEREF _Toc515305739 \h </w:instrText>
            </w:r>
            <w:r w:rsidRPr="00B40973">
              <w:rPr>
                <w:b/>
                <w:noProof/>
                <w:webHidden/>
                <w:sz w:val="24"/>
              </w:rPr>
            </w:r>
            <w:r w:rsidRPr="00B40973">
              <w:rPr>
                <w:b/>
                <w:noProof/>
                <w:webHidden/>
                <w:sz w:val="24"/>
              </w:rPr>
              <w:fldChar w:fldCharType="separate"/>
            </w:r>
            <w:r w:rsidRPr="00B40973">
              <w:rPr>
                <w:b/>
                <w:noProof/>
                <w:webHidden/>
                <w:sz w:val="24"/>
              </w:rPr>
              <w:t>19</w:t>
            </w:r>
            <w:r w:rsidRPr="00B40973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:rsidR="00FE19D6" w:rsidRDefault="00B553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9350"/>
            </w:tabs>
            <w:spacing w:before="120" w:after="120"/>
            <w:rPr>
              <w:b/>
              <w:smallCaps/>
              <w:color w:val="000000"/>
              <w:sz w:val="22"/>
              <w:szCs w:val="22"/>
            </w:rPr>
          </w:pPr>
          <w:r w:rsidRPr="00B40973">
            <w:rPr>
              <w:sz w:val="24"/>
            </w:rPr>
            <w:fldChar w:fldCharType="end"/>
          </w:r>
        </w:p>
      </w:sdtContent>
    </w:sdt>
    <w:p w:rsidR="00FE19D6" w:rsidRDefault="00B5539D">
      <w:pPr>
        <w:rPr>
          <w:sz w:val="22"/>
          <w:szCs w:val="22"/>
        </w:rPr>
      </w:pPr>
      <w:r>
        <w:br w:type="page"/>
      </w:r>
    </w:p>
    <w:p w:rsidR="00FE19D6" w:rsidRPr="00B40973" w:rsidRDefault="000D6412" w:rsidP="00B40973">
      <w:pPr>
        <w:pStyle w:val="Ttulo7"/>
      </w:pPr>
      <w:bookmarkStart w:id="1" w:name="_Toc515305710"/>
      <w:r w:rsidRPr="00B40973">
        <w:lastRenderedPageBreak/>
        <w:t>INTRODUÇÃO</w:t>
      </w:r>
      <w:bookmarkEnd w:id="1"/>
    </w:p>
    <w:p w:rsidR="00FE19D6" w:rsidRDefault="00FE19D6"/>
    <w:p w:rsidR="00FE19D6" w:rsidRDefault="00B5539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Objetivos</w:t>
      </w:r>
    </w:p>
    <w:p w:rsidR="00FE19D6" w:rsidRPr="0047494E" w:rsidRDefault="00B5539D" w:rsidP="0047494E">
      <w:pPr>
        <w:spacing w:line="360" w:lineRule="auto"/>
        <w:ind w:firstLine="737"/>
        <w:jc w:val="both"/>
        <w:rPr>
          <w:sz w:val="24"/>
        </w:rPr>
      </w:pPr>
      <w:bookmarkStart w:id="2" w:name="_1fob9te" w:colFirst="0" w:colLast="0"/>
      <w:bookmarkEnd w:id="2"/>
      <w:r w:rsidRPr="0047494E">
        <w:rPr>
          <w:sz w:val="24"/>
        </w:rPr>
        <w:t>Este documento de Plano de Teste tem o objetivo de documentar as informações necessárias para planejar e controlar os testes de validação do GESMED - Gestão de consultório médico. O documento descreve o plano geral de testes referente aos cadastros básicos de forma a direcionar os esforços de teste e os Casos de Teste a serem executados para validar o produto.</w:t>
      </w:r>
    </w:p>
    <w:p w:rsidR="00FE19D6" w:rsidRDefault="00B5539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O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Tourist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Information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Guide</w:t>
      </w:r>
      <w:proofErr w:type="spellEnd"/>
    </w:p>
    <w:p w:rsidR="00FE19D6" w:rsidRDefault="00FE19D6">
      <w:bookmarkStart w:id="3" w:name="_3znysh7" w:colFirst="0" w:colLast="0"/>
      <w:bookmarkEnd w:id="3"/>
    </w:p>
    <w:p w:rsidR="00FE19D6" w:rsidRPr="0047494E" w:rsidRDefault="00B5539D" w:rsidP="0047494E">
      <w:pPr>
        <w:spacing w:line="360" w:lineRule="auto"/>
        <w:ind w:firstLine="737"/>
        <w:jc w:val="both"/>
        <w:rPr>
          <w:sz w:val="24"/>
        </w:rPr>
      </w:pPr>
      <w:bookmarkStart w:id="4" w:name="_45ugnmpacmv7" w:colFirst="0" w:colLast="0"/>
      <w:bookmarkEnd w:id="4"/>
      <w:r w:rsidRPr="0047494E">
        <w:rPr>
          <w:sz w:val="24"/>
        </w:rPr>
        <w:t xml:space="preserve">O GESMED é um sistema de apoio a gestão de consultório médico, abrangendo área de atendimento do </w:t>
      </w:r>
      <w:proofErr w:type="gramStart"/>
      <w:r w:rsidRPr="0047494E">
        <w:rPr>
          <w:sz w:val="24"/>
        </w:rPr>
        <w:t>consultórios(</w:t>
      </w:r>
      <w:proofErr w:type="gramEnd"/>
      <w:r w:rsidRPr="0047494E">
        <w:rPr>
          <w:sz w:val="24"/>
        </w:rPr>
        <w:t>gerenciamento de agenda de consulta, ficha do paciente), toda a área de gestão, tais como o cadastro de funcionários, médicos ou colaboradores e contas a pagar. Ao final de cada dia o sistema deve gerar relatório de caixa, que utilizará tais informações para fazer os controles contábeis e financeiros.</w:t>
      </w:r>
    </w:p>
    <w:p w:rsidR="00FE19D6" w:rsidRDefault="00FE19D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sz w:val="22"/>
          <w:szCs w:val="22"/>
        </w:rPr>
      </w:pPr>
    </w:p>
    <w:p w:rsidR="00FE19D6" w:rsidRDefault="00B5539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Escopo</w:t>
      </w:r>
    </w:p>
    <w:p w:rsidR="00FE19D6" w:rsidRDefault="00FE19D6"/>
    <w:p w:rsidR="00FE19D6" w:rsidRPr="0047494E" w:rsidRDefault="00B5539D" w:rsidP="0047494E">
      <w:pPr>
        <w:spacing w:line="360" w:lineRule="auto"/>
        <w:ind w:firstLine="737"/>
        <w:jc w:val="both"/>
        <w:rPr>
          <w:sz w:val="24"/>
        </w:rPr>
      </w:pPr>
      <w:r w:rsidRPr="0047494E">
        <w:rPr>
          <w:sz w:val="24"/>
        </w:rPr>
        <w:t>O GEMED passará pelos testes unitário, de integração e de sistema. Os testes unitários e de integração vão lidar com a qualidade funcional, das bases de dados, interface gráfica e do controle de acesso; enquanto que os testes de sistema trataram as questões de performance.</w:t>
      </w:r>
    </w:p>
    <w:p w:rsidR="00FE19D6" w:rsidRPr="0047494E" w:rsidRDefault="00B5539D" w:rsidP="0047494E">
      <w:pPr>
        <w:spacing w:line="360" w:lineRule="auto"/>
        <w:ind w:firstLine="737"/>
        <w:jc w:val="both"/>
        <w:rPr>
          <w:sz w:val="24"/>
        </w:rPr>
      </w:pPr>
      <w:bookmarkStart w:id="5" w:name="_hfhthd1r1opd" w:colFirst="0" w:colLast="0"/>
      <w:bookmarkEnd w:id="5"/>
      <w:r w:rsidRPr="0047494E">
        <w:rPr>
          <w:sz w:val="24"/>
        </w:rPr>
        <w:t>Os testes de configuração não serão realizados uma vez que os dados necessários à instalação do GESMED nas máquinas serão fornecidos pela equipe, sendo desnecessária a preocupação com os mesmos. Pelo mesmo motivo excluem-se os testes de stress, de volume e de falha/recuperação por se considerar que o ambiente de implantação do sistema trata-se de um meio equilibrado.</w:t>
      </w:r>
    </w:p>
    <w:p w:rsidR="00FE19D6" w:rsidRPr="0047494E" w:rsidRDefault="00B5539D" w:rsidP="0047494E">
      <w:pPr>
        <w:spacing w:line="360" w:lineRule="auto"/>
        <w:ind w:firstLine="737"/>
        <w:jc w:val="both"/>
        <w:rPr>
          <w:sz w:val="24"/>
        </w:rPr>
      </w:pPr>
      <w:bookmarkStart w:id="6" w:name="_6htviukxn8p1" w:colFirst="0" w:colLast="0"/>
      <w:bookmarkEnd w:id="6"/>
      <w:r w:rsidRPr="0047494E">
        <w:rPr>
          <w:sz w:val="24"/>
        </w:rPr>
        <w:t xml:space="preserve">Para a realização </w:t>
      </w:r>
      <w:proofErr w:type="spellStart"/>
      <w:proofErr w:type="gramStart"/>
      <w:r w:rsidRPr="0047494E">
        <w:rPr>
          <w:sz w:val="24"/>
        </w:rPr>
        <w:t>dos</w:t>
      </w:r>
      <w:proofErr w:type="spellEnd"/>
      <w:r w:rsidRPr="0047494E">
        <w:rPr>
          <w:sz w:val="24"/>
        </w:rPr>
        <w:t xml:space="preserve"> teste</w:t>
      </w:r>
      <w:proofErr w:type="gramEnd"/>
      <w:r w:rsidRPr="0047494E">
        <w:rPr>
          <w:sz w:val="24"/>
        </w:rPr>
        <w:t xml:space="preserve"> serão utilizados computadores de entradas com configuração básica, pois estes são os que encontram se nas maiorias dos </w:t>
      </w:r>
      <w:proofErr w:type="spellStart"/>
      <w:r w:rsidRPr="0047494E">
        <w:rPr>
          <w:sz w:val="24"/>
        </w:rPr>
        <w:t>consultorio</w:t>
      </w:r>
      <w:proofErr w:type="spellEnd"/>
      <w:r w:rsidRPr="0047494E">
        <w:rPr>
          <w:sz w:val="24"/>
        </w:rPr>
        <w:t xml:space="preserve"> </w:t>
      </w:r>
      <w:proofErr w:type="spellStart"/>
      <w:r w:rsidRPr="0047494E">
        <w:rPr>
          <w:sz w:val="24"/>
        </w:rPr>
        <w:t>medicos</w:t>
      </w:r>
      <w:proofErr w:type="spellEnd"/>
      <w:r w:rsidRPr="0047494E">
        <w:rPr>
          <w:sz w:val="24"/>
        </w:rPr>
        <w:t>.</w:t>
      </w:r>
    </w:p>
    <w:p w:rsidR="00FE19D6" w:rsidRPr="0047494E" w:rsidRDefault="00B5539D" w:rsidP="0047494E">
      <w:pPr>
        <w:spacing w:line="360" w:lineRule="auto"/>
        <w:ind w:firstLine="737"/>
        <w:jc w:val="both"/>
        <w:rPr>
          <w:sz w:val="24"/>
        </w:rPr>
      </w:pPr>
      <w:bookmarkStart w:id="7" w:name="_tyjcwt" w:colFirst="0" w:colLast="0"/>
      <w:bookmarkEnd w:id="7"/>
      <w:proofErr w:type="gramStart"/>
      <w:r w:rsidRPr="0047494E">
        <w:rPr>
          <w:sz w:val="24"/>
        </w:rPr>
        <w:t>Os teste</w:t>
      </w:r>
      <w:proofErr w:type="gramEnd"/>
      <w:r w:rsidRPr="0047494E">
        <w:rPr>
          <w:sz w:val="24"/>
        </w:rPr>
        <w:t xml:space="preserve"> serão abordados em caso de teste descritos mais abaixo.</w:t>
      </w:r>
    </w:p>
    <w:p w:rsidR="00FE19D6" w:rsidRDefault="00B5539D">
      <w:pPr>
        <w:keepNext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720" w:hanging="72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Identificação de Projeto</w:t>
      </w:r>
    </w:p>
    <w:p w:rsidR="00FE19D6" w:rsidRDefault="00FE19D6"/>
    <w:p w:rsidR="00FE19D6" w:rsidRDefault="00B5539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tabela abaixo identifica a documentação e disponibilidade usados para desenvolver o plano de testes:</w:t>
      </w:r>
    </w:p>
    <w:p w:rsidR="00FE19D6" w:rsidRDefault="00FE19D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2"/>
          <w:szCs w:val="22"/>
        </w:rPr>
      </w:pPr>
    </w:p>
    <w:tbl>
      <w:tblPr>
        <w:tblStyle w:val="a1"/>
        <w:tblW w:w="5343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3217"/>
        <w:gridCol w:w="2126"/>
      </w:tblGrid>
      <w:tr w:rsidR="00FE19D6">
        <w:trPr>
          <w:jc w:val="center"/>
        </w:trPr>
        <w:tc>
          <w:tcPr>
            <w:tcW w:w="3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:rsidR="00FE19D6" w:rsidRDefault="00B5539D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:rsidR="00FE19D6" w:rsidRDefault="00B5539D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Criado ou Disponível</w:t>
            </w:r>
          </w:p>
        </w:tc>
      </w:tr>
      <w:tr w:rsidR="00FE19D6">
        <w:trPr>
          <w:jc w:val="center"/>
        </w:trPr>
        <w:tc>
          <w:tcPr>
            <w:tcW w:w="3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19D6" w:rsidRDefault="00B5539D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19D6" w:rsidRDefault="00B5539D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</w:tr>
      <w:tr w:rsidR="00FE19D6">
        <w:trPr>
          <w:jc w:val="center"/>
        </w:trPr>
        <w:tc>
          <w:tcPr>
            <w:tcW w:w="3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19D6" w:rsidRDefault="00B5539D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 de classe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19D6" w:rsidRDefault="00B5539D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</w:tr>
      <w:tr w:rsidR="00FE19D6">
        <w:trPr>
          <w:jc w:val="center"/>
        </w:trPr>
        <w:tc>
          <w:tcPr>
            <w:tcW w:w="3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19D6" w:rsidRDefault="00B5539D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19D6" w:rsidRDefault="00B5539D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</w:tr>
      <w:tr w:rsidR="00FE19D6">
        <w:trPr>
          <w:jc w:val="center"/>
        </w:trPr>
        <w:tc>
          <w:tcPr>
            <w:tcW w:w="3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19D6" w:rsidRDefault="00B5539D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casos de uso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E19D6" w:rsidRDefault="00B5539D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</w:tr>
    </w:tbl>
    <w:p w:rsidR="00FE19D6" w:rsidRDefault="00FE19D6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  <w:bookmarkStart w:id="8" w:name="_1t3h5sf" w:colFirst="0" w:colLast="0"/>
      <w:bookmarkEnd w:id="8"/>
    </w:p>
    <w:p w:rsidR="00FE19D6" w:rsidRDefault="00B5539D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 xml:space="preserve">Requisitos </w:t>
      </w:r>
      <w:proofErr w:type="gramStart"/>
      <w:r>
        <w:rPr>
          <w:rFonts w:ascii="Arial" w:eastAsia="Arial" w:hAnsi="Arial" w:cs="Arial"/>
          <w:b/>
          <w:color w:val="000000"/>
          <w:sz w:val="26"/>
          <w:szCs w:val="26"/>
        </w:rPr>
        <w:t>a Testar</w:t>
      </w:r>
      <w:proofErr w:type="gramEnd"/>
    </w:p>
    <w:p w:rsidR="00B777DF" w:rsidRDefault="00B777DF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FE19D6" w:rsidRDefault="00B5539D" w:rsidP="0047494E">
      <w:pPr>
        <w:spacing w:line="360" w:lineRule="auto"/>
        <w:ind w:firstLine="737"/>
        <w:jc w:val="both"/>
        <w:rPr>
          <w:sz w:val="24"/>
        </w:rPr>
      </w:pPr>
      <w:r w:rsidRPr="0047494E">
        <w:rPr>
          <w:sz w:val="24"/>
        </w:rPr>
        <w:t xml:space="preserve">A lista abaixo identifica aqueles itens – use cases, requisitos funcionais e não funcionais – que foram identificados como alvos de teste. Essa lista representa o que será testado. </w:t>
      </w:r>
    </w:p>
    <w:p w:rsidR="0047494E" w:rsidRPr="0047494E" w:rsidRDefault="0047494E" w:rsidP="0047494E">
      <w:pPr>
        <w:spacing w:line="360" w:lineRule="auto"/>
        <w:ind w:firstLine="737"/>
        <w:jc w:val="both"/>
        <w:rPr>
          <w:sz w:val="24"/>
        </w:rPr>
      </w:pPr>
    </w:p>
    <w:p w:rsidR="00FE19D6" w:rsidRDefault="00B5539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4"/>
          <w:szCs w:val="22"/>
        </w:rPr>
      </w:pPr>
      <w:r w:rsidRPr="0047494E">
        <w:rPr>
          <w:rFonts w:ascii="Arial" w:eastAsia="Arial" w:hAnsi="Arial" w:cs="Arial"/>
          <w:b/>
          <w:color w:val="000000"/>
          <w:sz w:val="24"/>
          <w:szCs w:val="22"/>
        </w:rPr>
        <w:t>Teste do Banco de Dados</w:t>
      </w:r>
    </w:p>
    <w:p w:rsidR="0047494E" w:rsidRPr="0047494E" w:rsidRDefault="0047494E" w:rsidP="0047494E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4"/>
          <w:szCs w:val="22"/>
        </w:rPr>
      </w:pPr>
    </w:p>
    <w:p w:rsidR="00FE19D6" w:rsidRPr="0047494E" w:rsidRDefault="00B5539D" w:rsidP="0047494E">
      <w:pPr>
        <w:pStyle w:val="PargrafodaLista"/>
        <w:numPr>
          <w:ilvl w:val="0"/>
          <w:numId w:val="34"/>
        </w:numPr>
        <w:spacing w:line="360" w:lineRule="auto"/>
        <w:ind w:left="1134"/>
        <w:jc w:val="both"/>
        <w:rPr>
          <w:sz w:val="24"/>
        </w:rPr>
      </w:pPr>
      <w:r w:rsidRPr="0047494E">
        <w:rPr>
          <w:sz w:val="24"/>
        </w:rPr>
        <w:t>Verifique que as informações dos usuários (Paciente, Atendente e Médico) podem ser cadastradas, consultadas e removidas.</w:t>
      </w:r>
    </w:p>
    <w:p w:rsidR="00FE19D6" w:rsidRPr="0047494E" w:rsidRDefault="00B5539D" w:rsidP="0047494E">
      <w:pPr>
        <w:pStyle w:val="PargrafodaLista"/>
        <w:numPr>
          <w:ilvl w:val="0"/>
          <w:numId w:val="34"/>
        </w:numPr>
        <w:spacing w:line="360" w:lineRule="auto"/>
        <w:ind w:left="1134"/>
        <w:jc w:val="both"/>
        <w:rPr>
          <w:sz w:val="24"/>
        </w:rPr>
      </w:pPr>
      <w:r w:rsidRPr="0047494E">
        <w:rPr>
          <w:sz w:val="24"/>
        </w:rPr>
        <w:t>Verifique que as informações de agendamentos dos Pacientes podem ser inseridas e consultas e que as mesmas podem ser apresentadas.</w:t>
      </w:r>
    </w:p>
    <w:p w:rsidR="00FE19D6" w:rsidRPr="0047494E" w:rsidRDefault="00B5539D" w:rsidP="0047494E">
      <w:pPr>
        <w:pStyle w:val="PargrafodaLista"/>
        <w:numPr>
          <w:ilvl w:val="0"/>
          <w:numId w:val="34"/>
        </w:numPr>
        <w:spacing w:line="360" w:lineRule="auto"/>
        <w:ind w:left="1134"/>
        <w:jc w:val="both"/>
        <w:rPr>
          <w:sz w:val="24"/>
        </w:rPr>
      </w:pPr>
      <w:r w:rsidRPr="0047494E">
        <w:rPr>
          <w:sz w:val="24"/>
        </w:rPr>
        <w:t xml:space="preserve">Verifique que o sistema pode cadastrar e atualizar um novo Paciente de seu banco de dados. </w:t>
      </w:r>
    </w:p>
    <w:p w:rsidR="00FE19D6" w:rsidRPr="0047494E" w:rsidRDefault="00B5539D" w:rsidP="0047494E">
      <w:pPr>
        <w:pStyle w:val="PargrafodaLista"/>
        <w:numPr>
          <w:ilvl w:val="0"/>
          <w:numId w:val="34"/>
        </w:numPr>
        <w:spacing w:line="360" w:lineRule="auto"/>
        <w:ind w:left="1134"/>
        <w:jc w:val="both"/>
        <w:rPr>
          <w:sz w:val="24"/>
        </w:rPr>
      </w:pPr>
      <w:r w:rsidRPr="0047494E">
        <w:rPr>
          <w:sz w:val="24"/>
        </w:rPr>
        <w:t xml:space="preserve">Verifique que o sistema pode remover um novo Paciente de seu banco de dados sem que este tenha alguma transação realizada (agendamentos, consultas, exames, </w:t>
      </w:r>
      <w:proofErr w:type="spellStart"/>
      <w:r w:rsidRPr="0047494E">
        <w:rPr>
          <w:sz w:val="24"/>
        </w:rPr>
        <w:t>etc</w:t>
      </w:r>
      <w:proofErr w:type="spellEnd"/>
      <w:r w:rsidRPr="0047494E">
        <w:rPr>
          <w:sz w:val="24"/>
        </w:rPr>
        <w:t xml:space="preserve">). </w:t>
      </w:r>
    </w:p>
    <w:p w:rsidR="00FE19D6" w:rsidRPr="0047494E" w:rsidRDefault="00B5539D" w:rsidP="0047494E">
      <w:pPr>
        <w:pStyle w:val="PargrafodaLista"/>
        <w:numPr>
          <w:ilvl w:val="0"/>
          <w:numId w:val="34"/>
        </w:numPr>
        <w:spacing w:line="360" w:lineRule="auto"/>
        <w:ind w:left="1134"/>
        <w:jc w:val="both"/>
        <w:rPr>
          <w:sz w:val="24"/>
        </w:rPr>
      </w:pPr>
      <w:r w:rsidRPr="0047494E">
        <w:rPr>
          <w:sz w:val="24"/>
        </w:rPr>
        <w:t xml:space="preserve">Verifique que o sistema pode remover um novo Paciente de seu banco de dados mesmo que este tenha alguma transação realizada (agendamentos, consultas, exames, </w:t>
      </w:r>
      <w:proofErr w:type="spellStart"/>
      <w:r w:rsidRPr="0047494E">
        <w:rPr>
          <w:sz w:val="24"/>
        </w:rPr>
        <w:t>etc</w:t>
      </w:r>
      <w:proofErr w:type="spellEnd"/>
      <w:r w:rsidRPr="0047494E">
        <w:rPr>
          <w:sz w:val="24"/>
        </w:rPr>
        <w:t>).</w:t>
      </w:r>
    </w:p>
    <w:p w:rsidR="00FE19D6" w:rsidRPr="0047494E" w:rsidRDefault="00B5539D" w:rsidP="0047494E">
      <w:pPr>
        <w:pStyle w:val="PargrafodaLista"/>
        <w:numPr>
          <w:ilvl w:val="0"/>
          <w:numId w:val="34"/>
        </w:numPr>
        <w:spacing w:line="360" w:lineRule="auto"/>
        <w:ind w:left="1134"/>
        <w:jc w:val="both"/>
        <w:rPr>
          <w:sz w:val="24"/>
        </w:rPr>
      </w:pPr>
      <w:r w:rsidRPr="0047494E">
        <w:rPr>
          <w:sz w:val="24"/>
        </w:rPr>
        <w:t xml:space="preserve">Verifique que </w:t>
      </w:r>
      <w:proofErr w:type="gramStart"/>
      <w:r w:rsidRPr="0047494E">
        <w:rPr>
          <w:sz w:val="24"/>
        </w:rPr>
        <w:t>os sistema</w:t>
      </w:r>
      <w:proofErr w:type="gramEnd"/>
      <w:r w:rsidRPr="0047494E">
        <w:rPr>
          <w:sz w:val="24"/>
        </w:rPr>
        <w:t xml:space="preserve"> pode atualizar e remover um novo Médico ou Atendente de seu banco de dados.</w:t>
      </w:r>
    </w:p>
    <w:p w:rsidR="00FE19D6" w:rsidRPr="0047494E" w:rsidRDefault="00B5539D" w:rsidP="0047494E">
      <w:pPr>
        <w:pStyle w:val="PargrafodaLista"/>
        <w:numPr>
          <w:ilvl w:val="0"/>
          <w:numId w:val="34"/>
        </w:numPr>
        <w:spacing w:line="360" w:lineRule="auto"/>
        <w:ind w:left="1134"/>
        <w:jc w:val="both"/>
        <w:rPr>
          <w:sz w:val="24"/>
        </w:rPr>
      </w:pPr>
      <w:r w:rsidRPr="0047494E">
        <w:rPr>
          <w:sz w:val="24"/>
        </w:rPr>
        <w:t>Verifique se as informações dos Pacientes, Médicos e Atendentes possam ser consultadas pelo Atendente.</w:t>
      </w:r>
    </w:p>
    <w:p w:rsidR="00FE19D6" w:rsidRPr="0047494E" w:rsidRDefault="00B5539D" w:rsidP="0047494E">
      <w:pPr>
        <w:pStyle w:val="PargrafodaLista"/>
        <w:numPr>
          <w:ilvl w:val="0"/>
          <w:numId w:val="34"/>
        </w:numPr>
        <w:spacing w:line="360" w:lineRule="auto"/>
        <w:ind w:left="1134"/>
        <w:jc w:val="both"/>
        <w:rPr>
          <w:sz w:val="24"/>
        </w:rPr>
      </w:pPr>
      <w:r w:rsidRPr="0047494E">
        <w:rPr>
          <w:sz w:val="24"/>
        </w:rPr>
        <w:t>Verifique se os agendamentos aparecem em ordem cronológica conforme os horários agendados.</w:t>
      </w:r>
    </w:p>
    <w:p w:rsidR="00FE19D6" w:rsidRPr="0047494E" w:rsidRDefault="00B5539D" w:rsidP="0047494E">
      <w:pPr>
        <w:pStyle w:val="PargrafodaLista"/>
        <w:numPr>
          <w:ilvl w:val="0"/>
          <w:numId w:val="34"/>
        </w:numPr>
        <w:spacing w:line="360" w:lineRule="auto"/>
        <w:ind w:left="1134"/>
        <w:jc w:val="both"/>
        <w:rPr>
          <w:sz w:val="24"/>
        </w:rPr>
      </w:pPr>
      <w:r w:rsidRPr="0047494E">
        <w:rPr>
          <w:sz w:val="24"/>
        </w:rPr>
        <w:t>Verifique que os registros dos pacientes aparecem, após as consultas atendidas pelo médico, em uma lista para proceder com os agendamentos de conta a pagar e a receber. Após verificar se aparecem, verificar se a conta pode ser lançada para este paciente a longo prazo ou no presente momento.</w:t>
      </w:r>
    </w:p>
    <w:p w:rsidR="00FE19D6" w:rsidRPr="0047494E" w:rsidRDefault="00B5539D" w:rsidP="0047494E">
      <w:pPr>
        <w:pStyle w:val="PargrafodaLista"/>
        <w:numPr>
          <w:ilvl w:val="0"/>
          <w:numId w:val="34"/>
        </w:numPr>
        <w:spacing w:line="360" w:lineRule="auto"/>
        <w:ind w:left="1134"/>
        <w:jc w:val="both"/>
        <w:rPr>
          <w:sz w:val="24"/>
        </w:rPr>
      </w:pPr>
      <w:r w:rsidRPr="0047494E">
        <w:rPr>
          <w:sz w:val="24"/>
        </w:rPr>
        <w:t xml:space="preserve">Verificar o lançamento de </w:t>
      </w:r>
      <w:proofErr w:type="gramStart"/>
      <w:r w:rsidRPr="0047494E">
        <w:rPr>
          <w:sz w:val="24"/>
        </w:rPr>
        <w:t>um conta</w:t>
      </w:r>
      <w:proofErr w:type="gramEnd"/>
      <w:r w:rsidRPr="0047494E">
        <w:rPr>
          <w:sz w:val="24"/>
        </w:rPr>
        <w:t xml:space="preserve"> a pagar e a receber, a vista e a prazo, dar baixa e verificar entrada no caixa, emitindo os devidos </w:t>
      </w:r>
      <w:r w:rsidR="004E4578" w:rsidRPr="0047494E">
        <w:rPr>
          <w:sz w:val="24"/>
        </w:rPr>
        <w:t>relatórios</w:t>
      </w:r>
      <w:r w:rsidRPr="0047494E">
        <w:rPr>
          <w:sz w:val="24"/>
        </w:rPr>
        <w:t>.</w:t>
      </w:r>
    </w:p>
    <w:p w:rsidR="00FE19D6" w:rsidRPr="007B255E" w:rsidRDefault="00B5539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4"/>
          <w:szCs w:val="22"/>
        </w:rPr>
      </w:pPr>
      <w:r w:rsidRPr="007B255E">
        <w:rPr>
          <w:rFonts w:ascii="Arial" w:eastAsia="Arial" w:hAnsi="Arial" w:cs="Arial"/>
          <w:b/>
          <w:color w:val="000000"/>
          <w:sz w:val="24"/>
          <w:szCs w:val="22"/>
        </w:rPr>
        <w:lastRenderedPageBreak/>
        <w:t>Teste Funcional</w:t>
      </w:r>
    </w:p>
    <w:p w:rsidR="0047494E" w:rsidRPr="0047494E" w:rsidRDefault="0047494E" w:rsidP="0047494E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4"/>
          <w:szCs w:val="22"/>
        </w:rPr>
      </w:pPr>
    </w:p>
    <w:p w:rsidR="00FE19D6" w:rsidRPr="0047494E" w:rsidRDefault="00B5539D" w:rsidP="0047494E">
      <w:pPr>
        <w:pStyle w:val="PargrafodaLista"/>
        <w:numPr>
          <w:ilvl w:val="0"/>
          <w:numId w:val="34"/>
        </w:numPr>
        <w:spacing w:line="360" w:lineRule="auto"/>
        <w:ind w:left="1134"/>
        <w:jc w:val="both"/>
        <w:rPr>
          <w:sz w:val="24"/>
        </w:rPr>
      </w:pPr>
      <w:r w:rsidRPr="0047494E">
        <w:rPr>
          <w:sz w:val="24"/>
        </w:rPr>
        <w:t xml:space="preserve">Verifique que qualquer usuário pode acessar sua própria conta através de </w:t>
      </w:r>
      <w:proofErr w:type="spellStart"/>
      <w:r w:rsidRPr="0047494E">
        <w:rPr>
          <w:sz w:val="24"/>
        </w:rPr>
        <w:t>login</w:t>
      </w:r>
      <w:proofErr w:type="spellEnd"/>
      <w:r w:rsidRPr="0047494E">
        <w:rPr>
          <w:sz w:val="24"/>
        </w:rPr>
        <w:t xml:space="preserve"> e senha.</w:t>
      </w:r>
    </w:p>
    <w:p w:rsidR="00FE19D6" w:rsidRPr="0047494E" w:rsidRDefault="00B5539D" w:rsidP="0047494E">
      <w:pPr>
        <w:pStyle w:val="PargrafodaLista"/>
        <w:numPr>
          <w:ilvl w:val="0"/>
          <w:numId w:val="34"/>
        </w:numPr>
        <w:spacing w:line="360" w:lineRule="auto"/>
        <w:ind w:left="1134"/>
        <w:jc w:val="both"/>
        <w:rPr>
          <w:sz w:val="24"/>
        </w:rPr>
      </w:pPr>
      <w:r w:rsidRPr="0047494E">
        <w:rPr>
          <w:sz w:val="24"/>
        </w:rPr>
        <w:t>Verifique que as receitas médicas podem ser geradas após a solicitação do paciente.</w:t>
      </w:r>
    </w:p>
    <w:p w:rsidR="00FE19D6" w:rsidRPr="0047494E" w:rsidRDefault="00B5539D" w:rsidP="0047494E">
      <w:pPr>
        <w:pStyle w:val="PargrafodaLista"/>
        <w:numPr>
          <w:ilvl w:val="0"/>
          <w:numId w:val="34"/>
        </w:numPr>
        <w:spacing w:line="360" w:lineRule="auto"/>
        <w:ind w:left="1134"/>
        <w:jc w:val="both"/>
        <w:rPr>
          <w:sz w:val="24"/>
        </w:rPr>
      </w:pPr>
      <w:r w:rsidRPr="0047494E">
        <w:rPr>
          <w:sz w:val="24"/>
        </w:rPr>
        <w:t>Verifique que se os recibos de pagamento podem ser gerados após a solicitação do cliente.</w:t>
      </w:r>
    </w:p>
    <w:p w:rsidR="00FE19D6" w:rsidRPr="0047494E" w:rsidRDefault="00B5539D" w:rsidP="0047494E">
      <w:pPr>
        <w:pStyle w:val="PargrafodaLista"/>
        <w:numPr>
          <w:ilvl w:val="0"/>
          <w:numId w:val="34"/>
        </w:numPr>
        <w:spacing w:line="360" w:lineRule="auto"/>
        <w:ind w:left="1134"/>
        <w:jc w:val="both"/>
        <w:rPr>
          <w:sz w:val="24"/>
        </w:rPr>
      </w:pPr>
      <w:r w:rsidRPr="0047494E">
        <w:rPr>
          <w:sz w:val="24"/>
        </w:rPr>
        <w:t>Verifique que os relatórios fiscais e financeiros são gerados após a solicitação diária, mensal, ou anual no formato em PDF.</w:t>
      </w:r>
    </w:p>
    <w:p w:rsidR="00FE19D6" w:rsidRDefault="00FE19D6" w:rsidP="0047494E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120"/>
        <w:ind w:left="709"/>
        <w:rPr>
          <w:sz w:val="22"/>
          <w:szCs w:val="22"/>
        </w:rPr>
      </w:pPr>
    </w:p>
    <w:p w:rsidR="00FE19D6" w:rsidRDefault="00FE19D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2"/>
          <w:szCs w:val="22"/>
        </w:rPr>
      </w:pPr>
    </w:p>
    <w:p w:rsidR="00FE19D6" w:rsidRPr="007B255E" w:rsidRDefault="00B5539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4"/>
          <w:szCs w:val="22"/>
        </w:rPr>
      </w:pPr>
      <w:r w:rsidRPr="007B255E">
        <w:rPr>
          <w:rFonts w:ascii="Arial" w:eastAsia="Arial" w:hAnsi="Arial" w:cs="Arial"/>
          <w:b/>
          <w:color w:val="000000"/>
          <w:sz w:val="24"/>
          <w:szCs w:val="22"/>
        </w:rPr>
        <w:t>Teste da Interface do Usuário</w:t>
      </w:r>
    </w:p>
    <w:p w:rsidR="0047494E" w:rsidRPr="0047494E" w:rsidRDefault="0047494E" w:rsidP="0047494E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4"/>
          <w:szCs w:val="22"/>
        </w:rPr>
      </w:pPr>
    </w:p>
    <w:p w:rsidR="00FE19D6" w:rsidRPr="0047494E" w:rsidRDefault="00B5539D" w:rsidP="0047494E">
      <w:pPr>
        <w:pStyle w:val="PargrafodaLista"/>
        <w:numPr>
          <w:ilvl w:val="0"/>
          <w:numId w:val="34"/>
        </w:numPr>
        <w:spacing w:line="360" w:lineRule="auto"/>
        <w:ind w:left="1134"/>
        <w:jc w:val="both"/>
        <w:rPr>
          <w:sz w:val="24"/>
        </w:rPr>
      </w:pPr>
      <w:r w:rsidRPr="0047494E">
        <w:rPr>
          <w:sz w:val="24"/>
        </w:rPr>
        <w:t>Navegue através de todos os use cases, verificando que cada tela de interface gráfica pode ser rapidamente entendida e facilmente utilizada.</w:t>
      </w:r>
    </w:p>
    <w:p w:rsidR="00FE19D6" w:rsidRPr="0047494E" w:rsidRDefault="00B5539D" w:rsidP="0047494E">
      <w:pPr>
        <w:pStyle w:val="PargrafodaLista"/>
        <w:numPr>
          <w:ilvl w:val="0"/>
          <w:numId w:val="34"/>
        </w:numPr>
        <w:spacing w:line="360" w:lineRule="auto"/>
        <w:ind w:left="1134"/>
        <w:jc w:val="both"/>
        <w:rPr>
          <w:sz w:val="24"/>
        </w:rPr>
      </w:pPr>
      <w:r w:rsidRPr="0047494E">
        <w:rPr>
          <w:sz w:val="24"/>
        </w:rPr>
        <w:t xml:space="preserve">Verifique que toda as telas possam ser apresentadas em um período de no máximo 5 segundos. </w:t>
      </w:r>
    </w:p>
    <w:p w:rsidR="00FE19D6" w:rsidRPr="0047494E" w:rsidRDefault="00B5539D" w:rsidP="0047494E">
      <w:pPr>
        <w:pStyle w:val="PargrafodaLista"/>
        <w:numPr>
          <w:ilvl w:val="0"/>
          <w:numId w:val="34"/>
        </w:numPr>
        <w:spacing w:line="360" w:lineRule="auto"/>
        <w:ind w:left="1134"/>
        <w:jc w:val="both"/>
        <w:rPr>
          <w:sz w:val="24"/>
        </w:rPr>
      </w:pPr>
      <w:bookmarkStart w:id="9" w:name="_p7zxsdex54zv" w:colFirst="0" w:colLast="0"/>
      <w:bookmarkEnd w:id="9"/>
      <w:r w:rsidRPr="0047494E">
        <w:rPr>
          <w:sz w:val="24"/>
        </w:rPr>
        <w:t>Verifique que todas as palavras e expressões apresentadas estão em conformidade com as devidas normas sintáticas e gramaticais.</w:t>
      </w:r>
    </w:p>
    <w:p w:rsidR="00FE19D6" w:rsidRDefault="00FE19D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sz w:val="22"/>
          <w:szCs w:val="22"/>
        </w:rPr>
      </w:pPr>
    </w:p>
    <w:p w:rsidR="00FE19D6" w:rsidRPr="00E934C8" w:rsidRDefault="00B5539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4"/>
          <w:szCs w:val="22"/>
        </w:rPr>
      </w:pPr>
      <w:r w:rsidRPr="00E934C8">
        <w:rPr>
          <w:rFonts w:ascii="Arial" w:eastAsia="Arial" w:hAnsi="Arial" w:cs="Arial"/>
          <w:b/>
          <w:color w:val="000000"/>
          <w:sz w:val="24"/>
          <w:szCs w:val="22"/>
        </w:rPr>
        <w:t>Perfil da Performance</w:t>
      </w:r>
    </w:p>
    <w:p w:rsidR="0047494E" w:rsidRDefault="0047494E" w:rsidP="0047494E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FE19D6" w:rsidRPr="0047494E" w:rsidRDefault="00B5539D" w:rsidP="0047494E">
      <w:pPr>
        <w:pStyle w:val="PargrafodaLista"/>
        <w:numPr>
          <w:ilvl w:val="0"/>
          <w:numId w:val="34"/>
        </w:numPr>
        <w:spacing w:line="360" w:lineRule="auto"/>
        <w:ind w:left="1134"/>
        <w:jc w:val="both"/>
        <w:rPr>
          <w:sz w:val="24"/>
        </w:rPr>
      </w:pPr>
      <w:r w:rsidRPr="0047494E">
        <w:rPr>
          <w:sz w:val="24"/>
        </w:rPr>
        <w:t>Verifique o tempo de resposta da rede interna, do servidor em relação aos terminais.</w:t>
      </w:r>
    </w:p>
    <w:p w:rsidR="00FE19D6" w:rsidRDefault="00FE19D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2"/>
          <w:szCs w:val="22"/>
        </w:rPr>
      </w:pPr>
    </w:p>
    <w:p w:rsidR="00FE19D6" w:rsidRDefault="00FE19D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2"/>
          <w:szCs w:val="22"/>
        </w:rPr>
      </w:pPr>
    </w:p>
    <w:p w:rsidR="00FE19D6" w:rsidRPr="00E934C8" w:rsidRDefault="00B5539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4"/>
          <w:szCs w:val="22"/>
        </w:rPr>
      </w:pPr>
      <w:r w:rsidRPr="00E934C8">
        <w:rPr>
          <w:rFonts w:ascii="Arial" w:eastAsia="Arial" w:hAnsi="Arial" w:cs="Arial"/>
          <w:b/>
          <w:color w:val="000000"/>
          <w:sz w:val="24"/>
          <w:szCs w:val="22"/>
        </w:rPr>
        <w:t>Teste de Carga</w:t>
      </w:r>
    </w:p>
    <w:p w:rsidR="0047494E" w:rsidRDefault="0047494E" w:rsidP="0047494E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FE19D6" w:rsidRPr="0047494E" w:rsidRDefault="00B5539D" w:rsidP="0047494E">
      <w:pPr>
        <w:pStyle w:val="PargrafodaLista"/>
        <w:numPr>
          <w:ilvl w:val="0"/>
          <w:numId w:val="34"/>
        </w:numPr>
        <w:spacing w:line="360" w:lineRule="auto"/>
        <w:ind w:left="1134"/>
        <w:jc w:val="both"/>
        <w:rPr>
          <w:sz w:val="24"/>
        </w:rPr>
      </w:pPr>
      <w:r w:rsidRPr="0047494E">
        <w:rPr>
          <w:sz w:val="24"/>
        </w:rPr>
        <w:t>Verificar a resposta do sistema com 10 usuários.</w:t>
      </w:r>
    </w:p>
    <w:p w:rsidR="00FE19D6" w:rsidRPr="0047494E" w:rsidRDefault="00B5539D" w:rsidP="0047494E">
      <w:pPr>
        <w:pStyle w:val="PargrafodaLista"/>
        <w:numPr>
          <w:ilvl w:val="0"/>
          <w:numId w:val="34"/>
        </w:numPr>
        <w:spacing w:line="360" w:lineRule="auto"/>
        <w:ind w:left="1134"/>
        <w:jc w:val="both"/>
        <w:rPr>
          <w:sz w:val="24"/>
        </w:rPr>
      </w:pPr>
      <w:r w:rsidRPr="0047494E">
        <w:rPr>
          <w:sz w:val="24"/>
        </w:rPr>
        <w:t>Verificar a resposta do sistema com 20 usuários.</w:t>
      </w:r>
    </w:p>
    <w:p w:rsidR="000229A0" w:rsidRDefault="000229A0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br w:type="page"/>
      </w:r>
    </w:p>
    <w:p w:rsidR="00FE19D6" w:rsidRDefault="00FE19D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2"/>
          <w:szCs w:val="22"/>
        </w:rPr>
      </w:pPr>
    </w:p>
    <w:p w:rsidR="00FE19D6" w:rsidRPr="00E934C8" w:rsidRDefault="00B5539D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4"/>
          <w:szCs w:val="22"/>
        </w:rPr>
      </w:pPr>
      <w:r w:rsidRPr="00E934C8">
        <w:rPr>
          <w:rFonts w:ascii="Arial" w:eastAsia="Arial" w:hAnsi="Arial" w:cs="Arial"/>
          <w:b/>
          <w:color w:val="000000"/>
          <w:sz w:val="24"/>
          <w:szCs w:val="22"/>
        </w:rPr>
        <w:t>Teste de Segurança e de Controle de Acesso</w:t>
      </w:r>
    </w:p>
    <w:p w:rsidR="00DE397B" w:rsidRDefault="00DE397B" w:rsidP="00DE397B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FE19D6" w:rsidRPr="000229A0" w:rsidRDefault="00B5539D" w:rsidP="000229A0">
      <w:pPr>
        <w:pStyle w:val="PargrafodaLista"/>
        <w:numPr>
          <w:ilvl w:val="0"/>
          <w:numId w:val="34"/>
        </w:numPr>
        <w:spacing w:line="360" w:lineRule="auto"/>
        <w:ind w:left="1134"/>
        <w:jc w:val="both"/>
        <w:rPr>
          <w:sz w:val="24"/>
        </w:rPr>
      </w:pPr>
      <w:r w:rsidRPr="000229A0">
        <w:rPr>
          <w:sz w:val="24"/>
        </w:rPr>
        <w:t>Verificar que usuários não cadastrados não podem acessar informações restritas aos cadastrados.</w:t>
      </w:r>
    </w:p>
    <w:p w:rsidR="00FE19D6" w:rsidRPr="00DE397B" w:rsidRDefault="00B5539D" w:rsidP="00DE397B">
      <w:pPr>
        <w:pStyle w:val="PargrafodaLista"/>
        <w:numPr>
          <w:ilvl w:val="0"/>
          <w:numId w:val="34"/>
        </w:numPr>
        <w:spacing w:line="360" w:lineRule="auto"/>
        <w:ind w:left="1134"/>
        <w:jc w:val="both"/>
        <w:rPr>
          <w:sz w:val="24"/>
        </w:rPr>
      </w:pPr>
      <w:r w:rsidRPr="00DE397B">
        <w:rPr>
          <w:sz w:val="24"/>
        </w:rPr>
        <w:t xml:space="preserve">Verificar que além do administrador, ninguém mais pode inserir um novo registro de usuário (atendente) na tela de </w:t>
      </w:r>
      <w:proofErr w:type="spellStart"/>
      <w:r w:rsidRPr="00DE397B">
        <w:rPr>
          <w:sz w:val="24"/>
        </w:rPr>
        <w:t>Login</w:t>
      </w:r>
      <w:proofErr w:type="spellEnd"/>
      <w:r w:rsidRPr="00DE397B">
        <w:rPr>
          <w:sz w:val="24"/>
        </w:rPr>
        <w:t>.</w:t>
      </w:r>
    </w:p>
    <w:p w:rsidR="00FE19D6" w:rsidRPr="00DE397B" w:rsidRDefault="00B5539D" w:rsidP="00DE397B">
      <w:pPr>
        <w:pStyle w:val="PargrafodaLista"/>
        <w:numPr>
          <w:ilvl w:val="0"/>
          <w:numId w:val="34"/>
        </w:numPr>
        <w:spacing w:line="360" w:lineRule="auto"/>
        <w:ind w:left="1134"/>
        <w:jc w:val="both"/>
        <w:rPr>
          <w:sz w:val="24"/>
        </w:rPr>
      </w:pPr>
      <w:bookmarkStart w:id="10" w:name="_mpsw42d1xqnh" w:colFirst="0" w:colLast="0"/>
      <w:bookmarkEnd w:id="10"/>
      <w:r w:rsidRPr="00DE397B">
        <w:rPr>
          <w:sz w:val="24"/>
        </w:rPr>
        <w:t xml:space="preserve">Verifique que apenas as atividades atribuídas aos médicos </w:t>
      </w:r>
      <w:proofErr w:type="gramStart"/>
      <w:r w:rsidRPr="00DE397B">
        <w:rPr>
          <w:sz w:val="24"/>
        </w:rPr>
        <w:t>e  aos</w:t>
      </w:r>
      <w:proofErr w:type="gramEnd"/>
      <w:r w:rsidRPr="00DE397B">
        <w:rPr>
          <w:sz w:val="24"/>
        </w:rPr>
        <w:t xml:space="preserve"> atendentes sejam apresentadas após </w:t>
      </w:r>
      <w:proofErr w:type="spellStart"/>
      <w:r w:rsidRPr="00DE397B">
        <w:rPr>
          <w:sz w:val="24"/>
        </w:rPr>
        <w:t>logar</w:t>
      </w:r>
      <w:proofErr w:type="spellEnd"/>
      <w:r w:rsidRPr="00DE397B">
        <w:rPr>
          <w:sz w:val="24"/>
        </w:rPr>
        <w:t xml:space="preserve"> com seu respectivos níveis de acesso.</w:t>
      </w:r>
    </w:p>
    <w:p w:rsidR="000D6412" w:rsidRDefault="000D6412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FE19D6" w:rsidRDefault="00FE19D6">
      <w:pPr>
        <w:keepLines/>
        <w:spacing w:after="120"/>
        <w:ind w:left="720"/>
        <w:rPr>
          <w:sz w:val="22"/>
          <w:szCs w:val="22"/>
        </w:rPr>
      </w:pPr>
    </w:p>
    <w:p w:rsidR="00FE19D6" w:rsidRPr="000D6412" w:rsidRDefault="000D6412" w:rsidP="00B40973">
      <w:pPr>
        <w:pStyle w:val="Ttulo7"/>
      </w:pPr>
      <w:bookmarkStart w:id="11" w:name="_Toc515305711"/>
      <w:r w:rsidRPr="000D6412">
        <w:t>CASOS DE TESTE</w:t>
      </w:r>
      <w:bookmarkEnd w:id="11"/>
    </w:p>
    <w:p w:rsidR="00FE19D6" w:rsidRDefault="00FE19D6"/>
    <w:p w:rsidR="003204FB" w:rsidRDefault="003204FB"/>
    <w:tbl>
      <w:tblPr>
        <w:tblStyle w:val="a2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7590"/>
      </w:tblGrid>
      <w:tr w:rsidR="00FE19D6">
        <w:trPr>
          <w:trHeight w:val="700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pPr>
              <w:rPr>
                <w:vertAlign w:val="superscript"/>
              </w:rPr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pPr>
              <w:pStyle w:val="Ttulo2"/>
              <w:keepNext w:val="0"/>
              <w:keepLines w:val="0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bookmarkStart w:id="12" w:name="_fomdko11vwty" w:colFirst="0" w:colLast="0"/>
            <w:bookmarkStart w:id="13" w:name="_Toc515305712"/>
            <w:bookmarkEnd w:id="12"/>
            <w:r w:rsidRPr="003204FB">
              <w:rPr>
                <w:b w:val="0"/>
                <w:sz w:val="20"/>
                <w:szCs w:val="20"/>
              </w:rPr>
              <w:t>CT1 – Cadastrar Usuário</w:t>
            </w:r>
            <w:r w:rsidR="003204FB">
              <w:rPr>
                <w:b w:val="0"/>
                <w:sz w:val="20"/>
                <w:szCs w:val="20"/>
              </w:rPr>
              <w:t>.</w:t>
            </w:r>
            <w:bookmarkEnd w:id="13"/>
          </w:p>
        </w:tc>
      </w:tr>
      <w:tr w:rsidR="00FE19D6">
        <w:trPr>
          <w:trHeight w:val="7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Objetivo do Teste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Verificar se o usuário consegue registrar um usuário.</w:t>
            </w:r>
          </w:p>
        </w:tc>
      </w:tr>
      <w:tr w:rsidR="00FE19D6">
        <w:trPr>
          <w:trHeight w:val="16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Passos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pPr>
              <w:numPr>
                <w:ilvl w:val="0"/>
                <w:numId w:val="9"/>
              </w:numPr>
              <w:contextualSpacing/>
            </w:pPr>
            <w:r>
              <w:t xml:space="preserve">Inicie a aplicação.   </w:t>
            </w:r>
          </w:p>
          <w:p w:rsidR="00FE19D6" w:rsidRDefault="00B5539D">
            <w:pPr>
              <w:numPr>
                <w:ilvl w:val="0"/>
                <w:numId w:val="9"/>
              </w:numPr>
              <w:contextualSpacing/>
            </w:pPr>
            <w:r>
              <w:t>Acione o botão registrar.</w:t>
            </w:r>
          </w:p>
          <w:p w:rsidR="00FE19D6" w:rsidRDefault="00B5539D">
            <w:pPr>
              <w:numPr>
                <w:ilvl w:val="0"/>
                <w:numId w:val="9"/>
              </w:numPr>
              <w:contextualSpacing/>
            </w:pPr>
            <w:r>
              <w:t xml:space="preserve">Entre com a senha </w:t>
            </w:r>
            <w:proofErr w:type="spellStart"/>
            <w:r>
              <w:t>master</w:t>
            </w:r>
            <w:proofErr w:type="spellEnd"/>
            <w:r>
              <w:t xml:space="preserve"> do sistema.</w:t>
            </w:r>
          </w:p>
          <w:p w:rsidR="00FE19D6" w:rsidRDefault="00B5539D">
            <w:pPr>
              <w:numPr>
                <w:ilvl w:val="0"/>
                <w:numId w:val="9"/>
              </w:numPr>
              <w:contextualSpacing/>
            </w:pPr>
            <w:r>
              <w:t>Acione o botão confirmar.</w:t>
            </w:r>
          </w:p>
          <w:p w:rsidR="00FE19D6" w:rsidRDefault="00B5539D">
            <w:pPr>
              <w:numPr>
                <w:ilvl w:val="0"/>
                <w:numId w:val="9"/>
              </w:numPr>
              <w:contextualSpacing/>
            </w:pPr>
            <w:r>
              <w:t>Preencha todos os dados solicitados.</w:t>
            </w:r>
          </w:p>
          <w:p w:rsidR="00FE19D6" w:rsidRDefault="00B5539D">
            <w:pPr>
              <w:numPr>
                <w:ilvl w:val="0"/>
                <w:numId w:val="9"/>
              </w:numPr>
              <w:contextualSpacing/>
            </w:pPr>
            <w:r>
              <w:t>Acione o botão salvar.</w:t>
            </w:r>
          </w:p>
        </w:tc>
      </w:tr>
      <w:tr w:rsidR="00FE19D6">
        <w:trPr>
          <w:trHeight w:val="7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Critérios de Êxito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4FB" w:rsidRDefault="003204FB"/>
          <w:p w:rsidR="00FE19D6" w:rsidRDefault="00B5539D">
            <w:r>
              <w:t>Deve ter o retorno de uma mensagem que o usuário foi cadastrado com sucesso.</w:t>
            </w:r>
          </w:p>
        </w:tc>
      </w:tr>
    </w:tbl>
    <w:p w:rsidR="00FE19D6" w:rsidRDefault="00FE19D6"/>
    <w:p w:rsidR="00CF656F" w:rsidRDefault="00CF656F">
      <w:r>
        <w:br w:type="page"/>
      </w:r>
    </w:p>
    <w:p w:rsidR="00FE19D6" w:rsidRDefault="00FE19D6"/>
    <w:tbl>
      <w:tblPr>
        <w:tblStyle w:val="a3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7590"/>
      </w:tblGrid>
      <w:tr w:rsidR="00FE19D6">
        <w:trPr>
          <w:trHeight w:val="700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pPr>
              <w:rPr>
                <w:vertAlign w:val="superscript"/>
              </w:rPr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pPr>
              <w:pStyle w:val="Ttulo2"/>
              <w:keepNext w:val="0"/>
              <w:keepLines w:val="0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bookmarkStart w:id="14" w:name="_fo68f4kphssf" w:colFirst="0" w:colLast="0"/>
            <w:bookmarkStart w:id="15" w:name="_Toc515305713"/>
            <w:bookmarkEnd w:id="14"/>
            <w:r w:rsidRPr="003204FB">
              <w:rPr>
                <w:b w:val="0"/>
                <w:sz w:val="20"/>
                <w:szCs w:val="20"/>
              </w:rPr>
              <w:t xml:space="preserve">CT2 – Efetuar </w:t>
            </w:r>
            <w:proofErr w:type="spellStart"/>
            <w:r w:rsidRPr="003204FB">
              <w:rPr>
                <w:b w:val="0"/>
                <w:sz w:val="20"/>
                <w:szCs w:val="20"/>
              </w:rPr>
              <w:t>Login</w:t>
            </w:r>
            <w:proofErr w:type="spellEnd"/>
            <w:r w:rsidRPr="003204FB">
              <w:rPr>
                <w:b w:val="0"/>
                <w:sz w:val="20"/>
                <w:szCs w:val="20"/>
              </w:rPr>
              <w:t xml:space="preserve"> no Sistema</w:t>
            </w:r>
            <w:r w:rsidR="003204FB">
              <w:rPr>
                <w:b w:val="0"/>
                <w:sz w:val="20"/>
                <w:szCs w:val="20"/>
              </w:rPr>
              <w:t>.</w:t>
            </w:r>
            <w:bookmarkEnd w:id="15"/>
          </w:p>
        </w:tc>
      </w:tr>
      <w:tr w:rsidR="00FE19D6">
        <w:trPr>
          <w:trHeight w:val="7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Objetivo do Teste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Verificar se o usuário consegue entrar no sistema</w:t>
            </w:r>
          </w:p>
        </w:tc>
      </w:tr>
      <w:tr w:rsidR="00FE19D6">
        <w:trPr>
          <w:trHeight w:val="10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Passos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pPr>
              <w:numPr>
                <w:ilvl w:val="0"/>
                <w:numId w:val="5"/>
              </w:numPr>
              <w:contextualSpacing/>
            </w:pPr>
            <w:r>
              <w:t>Após CT01 concluído</w:t>
            </w:r>
          </w:p>
          <w:p w:rsidR="00FE19D6" w:rsidRDefault="00B5539D">
            <w:pPr>
              <w:numPr>
                <w:ilvl w:val="0"/>
                <w:numId w:val="5"/>
              </w:numPr>
              <w:contextualSpacing/>
            </w:pPr>
            <w:r>
              <w:t>Escolher o usuário Atendente.</w:t>
            </w:r>
          </w:p>
          <w:p w:rsidR="00FE19D6" w:rsidRDefault="00B5539D">
            <w:pPr>
              <w:numPr>
                <w:ilvl w:val="0"/>
                <w:numId w:val="5"/>
              </w:numPr>
              <w:contextualSpacing/>
            </w:pPr>
            <w:r>
              <w:t>Inserir o CPF e Senha cadastrados.</w:t>
            </w:r>
          </w:p>
          <w:p w:rsidR="00FE19D6" w:rsidRDefault="00B5539D">
            <w:pPr>
              <w:numPr>
                <w:ilvl w:val="0"/>
                <w:numId w:val="5"/>
              </w:numPr>
              <w:contextualSpacing/>
            </w:pPr>
            <w:r>
              <w:t>Acionar o botão entrar.</w:t>
            </w:r>
          </w:p>
        </w:tc>
      </w:tr>
      <w:tr w:rsidR="00FE19D6">
        <w:trPr>
          <w:trHeight w:val="7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Critérios de Êxito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Deve ter acesso a tela inicial do sistema</w:t>
            </w:r>
          </w:p>
        </w:tc>
      </w:tr>
    </w:tbl>
    <w:p w:rsidR="00FE19D6" w:rsidRDefault="00FE19D6"/>
    <w:p w:rsidR="00CF656F" w:rsidRDefault="00CF656F"/>
    <w:p w:rsidR="00FE19D6" w:rsidRDefault="00FE19D6"/>
    <w:tbl>
      <w:tblPr>
        <w:tblStyle w:val="a4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7590"/>
      </w:tblGrid>
      <w:tr w:rsidR="00FE19D6" w:rsidTr="003A2CF7">
        <w:trPr>
          <w:trHeight w:val="448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pPr>
              <w:rPr>
                <w:vertAlign w:val="superscript"/>
              </w:rPr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 w:rsidP="003A2CF7">
            <w:pPr>
              <w:pStyle w:val="Ttulo2"/>
              <w:keepNext w:val="0"/>
              <w:keepLines w:val="0"/>
              <w:spacing w:before="120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bookmarkStart w:id="16" w:name="_rltco9xoeyxy" w:colFirst="0" w:colLast="0"/>
            <w:bookmarkStart w:id="17" w:name="_Toc515305714"/>
            <w:bookmarkEnd w:id="16"/>
            <w:r w:rsidRPr="003204FB">
              <w:rPr>
                <w:b w:val="0"/>
                <w:sz w:val="20"/>
                <w:szCs w:val="20"/>
              </w:rPr>
              <w:t>CT3 - Gerenciador de Pacientes</w:t>
            </w:r>
            <w:r w:rsidR="003204FB">
              <w:rPr>
                <w:b w:val="0"/>
                <w:sz w:val="20"/>
                <w:szCs w:val="20"/>
              </w:rPr>
              <w:t>.</w:t>
            </w:r>
            <w:bookmarkEnd w:id="17"/>
          </w:p>
        </w:tc>
      </w:tr>
      <w:tr w:rsidR="00FE19D6" w:rsidTr="003A2CF7">
        <w:trPr>
          <w:trHeight w:val="411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Objetivo do Teste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Abrir gerenciador de paciente</w:t>
            </w:r>
          </w:p>
        </w:tc>
      </w:tr>
      <w:tr w:rsidR="00FE19D6" w:rsidTr="003A2CF7">
        <w:trPr>
          <w:trHeight w:val="552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Passos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pPr>
              <w:numPr>
                <w:ilvl w:val="0"/>
                <w:numId w:val="12"/>
              </w:numPr>
              <w:contextualSpacing/>
            </w:pPr>
            <w:r>
              <w:t>Após CT02.</w:t>
            </w:r>
          </w:p>
          <w:p w:rsidR="00FE19D6" w:rsidRDefault="00B5539D">
            <w:pPr>
              <w:numPr>
                <w:ilvl w:val="0"/>
                <w:numId w:val="12"/>
              </w:numPr>
              <w:contextualSpacing/>
            </w:pPr>
            <w:r>
              <w:t>Escolher a opção paciente no menu principal</w:t>
            </w:r>
          </w:p>
        </w:tc>
      </w:tr>
      <w:tr w:rsidR="00FE19D6" w:rsidTr="003A2CF7">
        <w:trPr>
          <w:trHeight w:val="239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Critérios de Êxito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Abrir a tela de gerenciamento de paciente</w:t>
            </w:r>
          </w:p>
        </w:tc>
      </w:tr>
    </w:tbl>
    <w:p w:rsidR="00FE19D6" w:rsidRDefault="00FE19D6"/>
    <w:p w:rsidR="00FE19D6" w:rsidRDefault="00FE19D6"/>
    <w:p w:rsidR="00CF656F" w:rsidRDefault="00CF656F"/>
    <w:tbl>
      <w:tblPr>
        <w:tblStyle w:val="a5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7590"/>
      </w:tblGrid>
      <w:tr w:rsidR="00FE19D6" w:rsidTr="003A2CF7">
        <w:trPr>
          <w:trHeight w:val="398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pPr>
              <w:rPr>
                <w:vertAlign w:val="superscript"/>
              </w:rPr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 w:rsidP="003A2CF7">
            <w:pPr>
              <w:pStyle w:val="Ttulo2"/>
              <w:keepNext w:val="0"/>
              <w:keepLines w:val="0"/>
              <w:spacing w:before="120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bookmarkStart w:id="18" w:name="_u8e95ehpnlg0" w:colFirst="0" w:colLast="0"/>
            <w:bookmarkStart w:id="19" w:name="_Toc515305715"/>
            <w:bookmarkEnd w:id="18"/>
            <w:r w:rsidRPr="003204FB">
              <w:rPr>
                <w:b w:val="0"/>
                <w:sz w:val="20"/>
                <w:szCs w:val="20"/>
              </w:rPr>
              <w:t>CT04 -  Cadastrar Paciente</w:t>
            </w:r>
            <w:r w:rsidR="003204FB">
              <w:rPr>
                <w:b w:val="0"/>
                <w:sz w:val="20"/>
                <w:szCs w:val="20"/>
              </w:rPr>
              <w:t>.</w:t>
            </w:r>
            <w:bookmarkEnd w:id="19"/>
          </w:p>
        </w:tc>
      </w:tr>
      <w:tr w:rsidR="00FE19D6">
        <w:trPr>
          <w:trHeight w:val="7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Objetivo do Teste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Inserir um novo paciente no sistema</w:t>
            </w:r>
          </w:p>
        </w:tc>
      </w:tr>
      <w:tr w:rsidR="00FE19D6" w:rsidTr="004578BF">
        <w:trPr>
          <w:trHeight w:val="1035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Passos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pPr>
              <w:numPr>
                <w:ilvl w:val="0"/>
                <w:numId w:val="2"/>
              </w:numPr>
              <w:contextualSpacing/>
            </w:pPr>
            <w:r>
              <w:t>Após CT02 e CT03.</w:t>
            </w:r>
          </w:p>
          <w:p w:rsidR="00FE19D6" w:rsidRDefault="00B5539D">
            <w:pPr>
              <w:numPr>
                <w:ilvl w:val="0"/>
                <w:numId w:val="2"/>
              </w:numPr>
              <w:contextualSpacing/>
            </w:pPr>
            <w:r>
              <w:t>Acionar a opção do menu lateral esquerdo, cadastrar paciente.</w:t>
            </w:r>
          </w:p>
          <w:p w:rsidR="00FE19D6" w:rsidRDefault="00B5539D">
            <w:pPr>
              <w:numPr>
                <w:ilvl w:val="0"/>
                <w:numId w:val="2"/>
              </w:numPr>
              <w:contextualSpacing/>
            </w:pPr>
            <w:r>
              <w:t>Inserir todos os dados solicitados.</w:t>
            </w:r>
          </w:p>
          <w:p w:rsidR="00FE19D6" w:rsidRDefault="00B5539D">
            <w:pPr>
              <w:numPr>
                <w:ilvl w:val="0"/>
                <w:numId w:val="2"/>
              </w:numPr>
              <w:contextualSpacing/>
            </w:pPr>
            <w:r>
              <w:t>Acionar o botão salvar.</w:t>
            </w:r>
          </w:p>
        </w:tc>
      </w:tr>
      <w:tr w:rsidR="00FE19D6" w:rsidTr="004578BF">
        <w:trPr>
          <w:trHeight w:val="436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Critérios de Êxito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Os dados serão limpos da tela e retorna uma mensagem de confirmação de cadastro.</w:t>
            </w:r>
          </w:p>
        </w:tc>
      </w:tr>
    </w:tbl>
    <w:p w:rsidR="00FE19D6" w:rsidRDefault="00FE19D6"/>
    <w:tbl>
      <w:tblPr>
        <w:tblStyle w:val="a6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7590"/>
      </w:tblGrid>
      <w:tr w:rsidR="00FE19D6" w:rsidTr="003A2CF7">
        <w:trPr>
          <w:trHeight w:val="447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pPr>
              <w:rPr>
                <w:vertAlign w:val="superscript"/>
              </w:rPr>
            </w:pPr>
            <w:r>
              <w:lastRenderedPageBreak/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 w:rsidP="003A2CF7">
            <w:pPr>
              <w:pStyle w:val="Ttulo2"/>
              <w:keepNext w:val="0"/>
              <w:keepLines w:val="0"/>
              <w:spacing w:before="120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bookmarkStart w:id="20" w:name="_ertpb816h2mz" w:colFirst="0" w:colLast="0"/>
            <w:bookmarkStart w:id="21" w:name="_Toc515305716"/>
            <w:bookmarkEnd w:id="20"/>
            <w:r w:rsidRPr="003204FB">
              <w:rPr>
                <w:b w:val="0"/>
                <w:sz w:val="20"/>
                <w:szCs w:val="20"/>
              </w:rPr>
              <w:t>CT5 -Limpar dados durante o cadastro</w:t>
            </w:r>
            <w:r w:rsidR="003204FB">
              <w:rPr>
                <w:b w:val="0"/>
                <w:sz w:val="20"/>
                <w:szCs w:val="20"/>
              </w:rPr>
              <w:t>.</w:t>
            </w:r>
            <w:bookmarkEnd w:id="21"/>
          </w:p>
        </w:tc>
      </w:tr>
      <w:tr w:rsidR="00FE19D6" w:rsidTr="004578BF">
        <w:trPr>
          <w:trHeight w:val="439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Objetivo do Teste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Limpar dados durante um novo cadastro de paciente</w:t>
            </w:r>
          </w:p>
        </w:tc>
      </w:tr>
      <w:tr w:rsidR="00FE19D6" w:rsidTr="004578BF">
        <w:trPr>
          <w:trHeight w:val="102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Passos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pPr>
              <w:numPr>
                <w:ilvl w:val="0"/>
                <w:numId w:val="13"/>
              </w:numPr>
              <w:contextualSpacing/>
            </w:pPr>
            <w:r>
              <w:t>Após CT02 e CT03.</w:t>
            </w:r>
          </w:p>
          <w:p w:rsidR="00FE19D6" w:rsidRDefault="00B5539D">
            <w:pPr>
              <w:numPr>
                <w:ilvl w:val="0"/>
                <w:numId w:val="13"/>
              </w:numPr>
              <w:contextualSpacing/>
            </w:pPr>
            <w:r>
              <w:t>Acionar a opção do menu lateral esquerdo, cadastrar paciente.</w:t>
            </w:r>
          </w:p>
          <w:p w:rsidR="00FE19D6" w:rsidRDefault="00B5539D">
            <w:pPr>
              <w:numPr>
                <w:ilvl w:val="0"/>
                <w:numId w:val="13"/>
              </w:numPr>
              <w:contextualSpacing/>
            </w:pPr>
            <w:r>
              <w:t>Inserir alguns dados solicitados.</w:t>
            </w:r>
          </w:p>
          <w:p w:rsidR="00FE19D6" w:rsidRDefault="00B5539D">
            <w:pPr>
              <w:numPr>
                <w:ilvl w:val="0"/>
                <w:numId w:val="13"/>
              </w:numPr>
              <w:contextualSpacing/>
            </w:pPr>
            <w:r>
              <w:t>Acionar o botão limpar.</w:t>
            </w:r>
          </w:p>
          <w:p w:rsidR="00FE19D6" w:rsidRDefault="00FE19D6"/>
        </w:tc>
      </w:tr>
      <w:tr w:rsidR="00FE19D6" w:rsidTr="004578BF">
        <w:trPr>
          <w:trHeight w:val="291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Critérios de Êxito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A tela deve voltar sem nenhum preenchimento.</w:t>
            </w:r>
          </w:p>
        </w:tc>
      </w:tr>
    </w:tbl>
    <w:p w:rsidR="00FE19D6" w:rsidRDefault="00FE19D6"/>
    <w:tbl>
      <w:tblPr>
        <w:tblStyle w:val="a7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7590"/>
      </w:tblGrid>
      <w:tr w:rsidR="00FE19D6" w:rsidTr="003A2CF7">
        <w:trPr>
          <w:trHeight w:val="412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pPr>
              <w:rPr>
                <w:vertAlign w:val="superscript"/>
              </w:rPr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 w:rsidP="003A2CF7">
            <w:pPr>
              <w:pStyle w:val="Ttulo2"/>
              <w:keepNext w:val="0"/>
              <w:keepLines w:val="0"/>
              <w:spacing w:before="120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bookmarkStart w:id="22" w:name="_9sgm9nmkegwg" w:colFirst="0" w:colLast="0"/>
            <w:bookmarkStart w:id="23" w:name="_Toc515305717"/>
            <w:bookmarkEnd w:id="22"/>
            <w:r w:rsidRPr="003204FB">
              <w:rPr>
                <w:b w:val="0"/>
                <w:sz w:val="20"/>
                <w:szCs w:val="20"/>
              </w:rPr>
              <w:t>CT06 - Editar paciente</w:t>
            </w:r>
            <w:r w:rsidR="003204FB">
              <w:rPr>
                <w:b w:val="0"/>
                <w:sz w:val="20"/>
                <w:szCs w:val="20"/>
              </w:rPr>
              <w:t>.</w:t>
            </w:r>
            <w:bookmarkEnd w:id="23"/>
          </w:p>
        </w:tc>
      </w:tr>
      <w:tr w:rsidR="00FE19D6" w:rsidTr="004578BF">
        <w:trPr>
          <w:trHeight w:val="406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Objetivo do Teste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Editar um cadastro de paciente</w:t>
            </w:r>
          </w:p>
        </w:tc>
      </w:tr>
      <w:tr w:rsidR="00FE19D6">
        <w:trPr>
          <w:trHeight w:val="156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Passos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pPr>
              <w:numPr>
                <w:ilvl w:val="0"/>
                <w:numId w:val="6"/>
              </w:numPr>
              <w:contextualSpacing/>
            </w:pPr>
            <w:r>
              <w:t>Após CT2, CT03 e CT4.</w:t>
            </w:r>
          </w:p>
          <w:p w:rsidR="00FE19D6" w:rsidRDefault="00B5539D">
            <w:pPr>
              <w:numPr>
                <w:ilvl w:val="0"/>
                <w:numId w:val="6"/>
              </w:numPr>
              <w:contextualSpacing/>
            </w:pPr>
            <w:r>
              <w:t>Selecionar a opção gerenciar paciente no menu lateral esquerdo.</w:t>
            </w:r>
          </w:p>
          <w:p w:rsidR="00FE19D6" w:rsidRDefault="00B5539D">
            <w:pPr>
              <w:numPr>
                <w:ilvl w:val="0"/>
                <w:numId w:val="6"/>
              </w:numPr>
              <w:contextualSpacing/>
            </w:pPr>
            <w:r>
              <w:t>Selecionar o nome do paciente que deseja excluir.</w:t>
            </w:r>
          </w:p>
          <w:p w:rsidR="00FE19D6" w:rsidRDefault="00B5539D">
            <w:pPr>
              <w:numPr>
                <w:ilvl w:val="0"/>
                <w:numId w:val="6"/>
              </w:numPr>
              <w:contextualSpacing/>
            </w:pPr>
            <w:r>
              <w:t>Selecionar o botão editar no menu lateral direito.</w:t>
            </w:r>
          </w:p>
          <w:p w:rsidR="00FE19D6" w:rsidRDefault="00B5539D">
            <w:pPr>
              <w:numPr>
                <w:ilvl w:val="0"/>
                <w:numId w:val="6"/>
              </w:numPr>
              <w:contextualSpacing/>
            </w:pPr>
            <w:r>
              <w:t>Realizar atualização dos dados.</w:t>
            </w:r>
          </w:p>
          <w:p w:rsidR="00FE19D6" w:rsidRDefault="00B5539D">
            <w:pPr>
              <w:numPr>
                <w:ilvl w:val="0"/>
                <w:numId w:val="6"/>
              </w:numPr>
              <w:contextualSpacing/>
            </w:pPr>
            <w:r>
              <w:t>Acionar o botão atualizar.</w:t>
            </w:r>
          </w:p>
          <w:p w:rsidR="00FE19D6" w:rsidRDefault="00FE19D6"/>
        </w:tc>
      </w:tr>
      <w:tr w:rsidR="00FE19D6" w:rsidTr="004578BF">
        <w:trPr>
          <w:trHeight w:val="318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Critérios de Êxito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Mensagem de retorno de dados atualizados com sucesso.</w:t>
            </w:r>
          </w:p>
        </w:tc>
      </w:tr>
    </w:tbl>
    <w:p w:rsidR="00FE19D6" w:rsidRDefault="00FE19D6"/>
    <w:p w:rsidR="00FE19D6" w:rsidRDefault="00FE19D6"/>
    <w:tbl>
      <w:tblPr>
        <w:tblStyle w:val="a8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7590"/>
      </w:tblGrid>
      <w:tr w:rsidR="00FE19D6" w:rsidTr="003A2CF7">
        <w:trPr>
          <w:trHeight w:val="531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pPr>
              <w:rPr>
                <w:vertAlign w:val="superscript"/>
              </w:rPr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 w:rsidP="003A2CF7">
            <w:pPr>
              <w:pStyle w:val="Ttulo2"/>
              <w:keepNext w:val="0"/>
              <w:keepLines w:val="0"/>
              <w:spacing w:before="120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bookmarkStart w:id="24" w:name="_ctzlegf4pxj8" w:colFirst="0" w:colLast="0"/>
            <w:bookmarkStart w:id="25" w:name="_Toc515305718"/>
            <w:bookmarkEnd w:id="24"/>
            <w:r w:rsidRPr="00E73A0A">
              <w:rPr>
                <w:b w:val="0"/>
                <w:sz w:val="20"/>
                <w:szCs w:val="20"/>
              </w:rPr>
              <w:t>CT07 - Excluir paciente</w:t>
            </w:r>
            <w:bookmarkEnd w:id="25"/>
          </w:p>
        </w:tc>
      </w:tr>
      <w:tr w:rsidR="00FE19D6" w:rsidTr="004578BF">
        <w:trPr>
          <w:trHeight w:val="41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Objetivo do Teste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Excluir um cadastro de paciente</w:t>
            </w:r>
          </w:p>
        </w:tc>
      </w:tr>
      <w:tr w:rsidR="00FE19D6">
        <w:trPr>
          <w:trHeight w:val="16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Passos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pPr>
              <w:numPr>
                <w:ilvl w:val="0"/>
                <w:numId w:val="10"/>
              </w:numPr>
              <w:contextualSpacing/>
            </w:pPr>
            <w:r>
              <w:t>Após CT2, CT03 e CT4.</w:t>
            </w:r>
          </w:p>
          <w:p w:rsidR="00FE19D6" w:rsidRDefault="00B5539D">
            <w:pPr>
              <w:numPr>
                <w:ilvl w:val="0"/>
                <w:numId w:val="10"/>
              </w:numPr>
              <w:contextualSpacing/>
            </w:pPr>
            <w:r>
              <w:t>Selecionar a opção gerenciar paciente no menu lateral esquerdo.</w:t>
            </w:r>
          </w:p>
          <w:p w:rsidR="00FE19D6" w:rsidRDefault="00B5539D">
            <w:pPr>
              <w:numPr>
                <w:ilvl w:val="0"/>
                <w:numId w:val="10"/>
              </w:numPr>
              <w:contextualSpacing/>
            </w:pPr>
            <w:r>
              <w:t>Selecionar o nome do paciente que deseja excluir.</w:t>
            </w:r>
          </w:p>
          <w:p w:rsidR="00FE19D6" w:rsidRDefault="00B5539D">
            <w:pPr>
              <w:numPr>
                <w:ilvl w:val="0"/>
                <w:numId w:val="10"/>
              </w:numPr>
              <w:contextualSpacing/>
            </w:pPr>
            <w:r>
              <w:t>Selecionar o botão excluir no menu lateral direito.</w:t>
            </w:r>
          </w:p>
          <w:p w:rsidR="00FE19D6" w:rsidRDefault="00B5539D">
            <w:pPr>
              <w:numPr>
                <w:ilvl w:val="0"/>
                <w:numId w:val="10"/>
              </w:numPr>
              <w:contextualSpacing/>
            </w:pPr>
            <w:r>
              <w:t>Acionar o botão excluir</w:t>
            </w:r>
          </w:p>
          <w:p w:rsidR="00FE19D6" w:rsidRDefault="00B5539D">
            <w:pPr>
              <w:numPr>
                <w:ilvl w:val="0"/>
                <w:numId w:val="10"/>
              </w:numPr>
              <w:contextualSpacing/>
            </w:pPr>
            <w:r>
              <w:t xml:space="preserve">Confirmar a </w:t>
            </w:r>
            <w:proofErr w:type="gramStart"/>
            <w:r>
              <w:t>exclusão..</w:t>
            </w:r>
            <w:proofErr w:type="gramEnd"/>
          </w:p>
          <w:p w:rsidR="00FE19D6" w:rsidRDefault="00FE19D6"/>
        </w:tc>
      </w:tr>
      <w:tr w:rsidR="00FE19D6">
        <w:trPr>
          <w:trHeight w:val="7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Critérios de Êxito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Default="00B5539D">
            <w:r>
              <w:t>Mensagem de retorno de dados excluídos com sucesso. Este resultado apenas será válido se o paciente não possuir nenhum registro relacional no banco de dados (agendamentos, consultas, entre outras).</w:t>
            </w:r>
          </w:p>
        </w:tc>
      </w:tr>
    </w:tbl>
    <w:p w:rsidR="00FE19D6" w:rsidRDefault="00FE19D6"/>
    <w:p w:rsidR="00FE19D6" w:rsidRDefault="00FE19D6"/>
    <w:tbl>
      <w:tblPr>
        <w:tblStyle w:val="a4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7590"/>
      </w:tblGrid>
      <w:tr w:rsidR="00DB4DE3" w:rsidTr="003A2CF7">
        <w:trPr>
          <w:trHeight w:val="589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B5539D">
            <w:pPr>
              <w:rPr>
                <w:vertAlign w:val="superscript"/>
              </w:rPr>
            </w:pPr>
            <w:r>
              <w:lastRenderedPageBreak/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3A2CF7">
            <w:pPr>
              <w:pStyle w:val="Ttulo2"/>
              <w:keepNext w:val="0"/>
              <w:keepLines w:val="0"/>
              <w:spacing w:before="120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bookmarkStart w:id="26" w:name="_Toc515305719"/>
            <w:r w:rsidRPr="003204FB">
              <w:rPr>
                <w:b w:val="0"/>
                <w:sz w:val="20"/>
                <w:szCs w:val="20"/>
              </w:rPr>
              <w:t>CT08 - Gerenciador de Médico e Atendentes</w:t>
            </w:r>
            <w:r w:rsidR="003204FB">
              <w:rPr>
                <w:b w:val="0"/>
                <w:sz w:val="20"/>
                <w:szCs w:val="20"/>
              </w:rPr>
              <w:t>.</w:t>
            </w:r>
            <w:bookmarkEnd w:id="26"/>
          </w:p>
        </w:tc>
      </w:tr>
      <w:tr w:rsidR="00DB4DE3" w:rsidTr="004578BF">
        <w:trPr>
          <w:trHeight w:val="224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B5539D">
            <w:r>
              <w:t>Objetivo do Teste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DB4DE3">
            <w:r>
              <w:t>Abrir gerenciador de Usuários</w:t>
            </w:r>
          </w:p>
        </w:tc>
      </w:tr>
      <w:tr w:rsidR="00DB4DE3" w:rsidTr="004578BF">
        <w:trPr>
          <w:trHeight w:val="508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B5539D">
            <w:r>
              <w:t>Passos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DB4DE3">
            <w:pPr>
              <w:ind w:left="720"/>
              <w:contextualSpacing/>
            </w:pPr>
          </w:p>
          <w:p w:rsidR="00DB4DE3" w:rsidRDefault="00DB4DE3" w:rsidP="00DB4DE3">
            <w:pPr>
              <w:numPr>
                <w:ilvl w:val="0"/>
                <w:numId w:val="14"/>
              </w:numPr>
              <w:contextualSpacing/>
            </w:pPr>
            <w:r>
              <w:t>Escolher a opção Usuários no menu principal, no botão de Menu.</w:t>
            </w:r>
          </w:p>
          <w:p w:rsidR="00DB4DE3" w:rsidRDefault="00DB4DE3" w:rsidP="00DB4DE3">
            <w:pPr>
              <w:ind w:left="720"/>
              <w:contextualSpacing/>
            </w:pPr>
          </w:p>
        </w:tc>
      </w:tr>
      <w:tr w:rsidR="00DB4DE3" w:rsidTr="00B5539D">
        <w:trPr>
          <w:trHeight w:val="7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B5539D">
            <w:r>
              <w:t>Critérios de Êxito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DB4DE3">
            <w:r>
              <w:t>Abrir a tela de gerenciamento de Usuários.</w:t>
            </w:r>
          </w:p>
        </w:tc>
      </w:tr>
    </w:tbl>
    <w:p w:rsidR="00DB4DE3" w:rsidRDefault="00DB4DE3" w:rsidP="00DB4DE3"/>
    <w:p w:rsidR="00DB4DE3" w:rsidRDefault="00DB4DE3" w:rsidP="00DB4DE3"/>
    <w:tbl>
      <w:tblPr>
        <w:tblStyle w:val="a5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7590"/>
      </w:tblGrid>
      <w:tr w:rsidR="00DB4DE3" w:rsidTr="003A2CF7">
        <w:trPr>
          <w:trHeight w:val="459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B5539D">
            <w:pPr>
              <w:rPr>
                <w:vertAlign w:val="superscript"/>
              </w:rPr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3A2CF7">
            <w:pPr>
              <w:pStyle w:val="Ttulo2"/>
              <w:keepNext w:val="0"/>
              <w:keepLines w:val="0"/>
              <w:spacing w:before="120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bookmarkStart w:id="27" w:name="_Toc515305720"/>
            <w:r w:rsidRPr="003204FB">
              <w:rPr>
                <w:b w:val="0"/>
                <w:sz w:val="20"/>
                <w:szCs w:val="20"/>
              </w:rPr>
              <w:t>CT09 -  Cadastrar Atendente ou Médico</w:t>
            </w:r>
            <w:bookmarkEnd w:id="27"/>
          </w:p>
        </w:tc>
      </w:tr>
      <w:tr w:rsidR="00DB4DE3" w:rsidTr="00B5539D">
        <w:trPr>
          <w:trHeight w:val="7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B5539D">
            <w:r>
              <w:t>Objetivo do Teste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DB4DE3">
            <w:r>
              <w:t>Inserir um novo Médico ou Atendente no sistema.</w:t>
            </w:r>
          </w:p>
        </w:tc>
      </w:tr>
      <w:tr w:rsidR="00DB4DE3" w:rsidTr="004578BF">
        <w:trPr>
          <w:trHeight w:val="893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B5539D">
            <w:r>
              <w:t>Passos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DB4DE3">
            <w:pPr>
              <w:numPr>
                <w:ilvl w:val="0"/>
                <w:numId w:val="15"/>
              </w:numPr>
              <w:contextualSpacing/>
            </w:pPr>
            <w:r>
              <w:t>Após CT08.</w:t>
            </w:r>
          </w:p>
          <w:p w:rsidR="00DB4DE3" w:rsidRDefault="00DB4DE3" w:rsidP="00DB4DE3">
            <w:pPr>
              <w:numPr>
                <w:ilvl w:val="0"/>
                <w:numId w:val="15"/>
              </w:numPr>
              <w:contextualSpacing/>
            </w:pPr>
            <w:r>
              <w:t>Acionar a opção do menu lateral esquerdo, cadastrar Atendente ou Médico.</w:t>
            </w:r>
          </w:p>
          <w:p w:rsidR="00DB4DE3" w:rsidRDefault="00DB4DE3" w:rsidP="00DB4DE3">
            <w:pPr>
              <w:numPr>
                <w:ilvl w:val="0"/>
                <w:numId w:val="15"/>
              </w:numPr>
              <w:contextualSpacing/>
            </w:pPr>
            <w:r>
              <w:t>Inserir todos os dados solicitados.</w:t>
            </w:r>
          </w:p>
          <w:p w:rsidR="00DB4DE3" w:rsidRDefault="00DB4DE3" w:rsidP="00DB4DE3">
            <w:pPr>
              <w:numPr>
                <w:ilvl w:val="0"/>
                <w:numId w:val="15"/>
              </w:numPr>
              <w:contextualSpacing/>
            </w:pPr>
            <w:r>
              <w:t>Acionar o botão salvar.</w:t>
            </w:r>
          </w:p>
        </w:tc>
      </w:tr>
      <w:tr w:rsidR="00DB4DE3" w:rsidTr="00B5539D">
        <w:trPr>
          <w:trHeight w:val="7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B5539D">
            <w:r>
              <w:t>Critérios de Êxito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B5539D">
            <w:r>
              <w:t>Os dados serão limpos da tela e retorna uma mensagem de confirmação de cadastro tanto para Médico ou para Atendente.</w:t>
            </w:r>
          </w:p>
        </w:tc>
      </w:tr>
    </w:tbl>
    <w:p w:rsidR="00DB4DE3" w:rsidRDefault="00DB4DE3" w:rsidP="00DB4DE3"/>
    <w:tbl>
      <w:tblPr>
        <w:tblStyle w:val="a6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7590"/>
      </w:tblGrid>
      <w:tr w:rsidR="00DB4DE3" w:rsidTr="003A2CF7">
        <w:trPr>
          <w:trHeight w:val="417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B5539D">
            <w:pPr>
              <w:rPr>
                <w:vertAlign w:val="superscript"/>
              </w:rPr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49014B" w:rsidP="003A2CF7">
            <w:pPr>
              <w:pStyle w:val="Ttulo2"/>
              <w:keepNext w:val="0"/>
              <w:keepLines w:val="0"/>
              <w:spacing w:before="120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bookmarkStart w:id="28" w:name="_Toc515305721"/>
            <w:r w:rsidRPr="003204FB">
              <w:rPr>
                <w:b w:val="0"/>
                <w:sz w:val="20"/>
                <w:szCs w:val="20"/>
              </w:rPr>
              <w:t>CT10</w:t>
            </w:r>
            <w:r w:rsidR="00DB4DE3" w:rsidRPr="003204FB">
              <w:rPr>
                <w:b w:val="0"/>
                <w:sz w:val="20"/>
                <w:szCs w:val="20"/>
              </w:rPr>
              <w:t xml:space="preserve"> -</w:t>
            </w:r>
            <w:r w:rsidRPr="003204FB">
              <w:rPr>
                <w:b w:val="0"/>
                <w:sz w:val="20"/>
                <w:szCs w:val="20"/>
              </w:rPr>
              <w:t xml:space="preserve"> </w:t>
            </w:r>
            <w:r w:rsidR="00DB4DE3" w:rsidRPr="003204FB">
              <w:rPr>
                <w:b w:val="0"/>
                <w:sz w:val="20"/>
                <w:szCs w:val="20"/>
              </w:rPr>
              <w:t>Limpar dados durante o cadastro</w:t>
            </w:r>
            <w:r w:rsidR="003204FB">
              <w:rPr>
                <w:b w:val="0"/>
                <w:sz w:val="20"/>
                <w:szCs w:val="20"/>
              </w:rPr>
              <w:t>.</w:t>
            </w:r>
            <w:bookmarkEnd w:id="28"/>
          </w:p>
        </w:tc>
      </w:tr>
      <w:tr w:rsidR="00DB4DE3" w:rsidTr="00B5539D">
        <w:trPr>
          <w:trHeight w:val="7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B5539D">
            <w:r>
              <w:t>Objetivo do Teste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49014B">
            <w:r>
              <w:t xml:space="preserve">Limpar dados durante um novo cadastro de </w:t>
            </w:r>
            <w:r w:rsidR="0049014B">
              <w:t>Médico ou Atendente.</w:t>
            </w:r>
          </w:p>
        </w:tc>
      </w:tr>
      <w:tr w:rsidR="00DB4DE3" w:rsidTr="00BA262A">
        <w:trPr>
          <w:trHeight w:val="102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B5539D">
            <w:r>
              <w:t>Passos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BA262A">
            <w:pPr>
              <w:numPr>
                <w:ilvl w:val="0"/>
                <w:numId w:val="33"/>
              </w:numPr>
              <w:contextualSpacing/>
            </w:pPr>
            <w:r>
              <w:t>Após CT0</w:t>
            </w:r>
            <w:r w:rsidR="0049014B">
              <w:t>8</w:t>
            </w:r>
            <w:r>
              <w:t xml:space="preserve"> e CT0</w:t>
            </w:r>
            <w:r w:rsidR="0049014B">
              <w:t>9</w:t>
            </w:r>
            <w:r>
              <w:t>.</w:t>
            </w:r>
          </w:p>
          <w:p w:rsidR="00DB4DE3" w:rsidRDefault="00DB4DE3" w:rsidP="00BA262A">
            <w:pPr>
              <w:numPr>
                <w:ilvl w:val="0"/>
                <w:numId w:val="33"/>
              </w:numPr>
              <w:contextualSpacing/>
            </w:pPr>
            <w:r>
              <w:t xml:space="preserve">Acionar a opção do menu lateral esquerdo, cadastrar </w:t>
            </w:r>
            <w:r w:rsidR="0049014B">
              <w:t>Atendente ou Paciente</w:t>
            </w:r>
            <w:r>
              <w:t>.</w:t>
            </w:r>
          </w:p>
          <w:p w:rsidR="00DB4DE3" w:rsidRDefault="00DB4DE3" w:rsidP="00BA262A">
            <w:pPr>
              <w:numPr>
                <w:ilvl w:val="0"/>
                <w:numId w:val="33"/>
              </w:numPr>
              <w:contextualSpacing/>
            </w:pPr>
            <w:r>
              <w:t>Inserir alguns dados solicitados.</w:t>
            </w:r>
          </w:p>
          <w:p w:rsidR="00DB4DE3" w:rsidRDefault="00DB4DE3" w:rsidP="00BA262A">
            <w:pPr>
              <w:numPr>
                <w:ilvl w:val="0"/>
                <w:numId w:val="33"/>
              </w:numPr>
              <w:contextualSpacing/>
            </w:pPr>
            <w:r>
              <w:t>Acionar o botão limpar.</w:t>
            </w:r>
          </w:p>
          <w:p w:rsidR="00DB4DE3" w:rsidRDefault="00DB4DE3" w:rsidP="00B5539D"/>
        </w:tc>
      </w:tr>
      <w:tr w:rsidR="00DB4DE3" w:rsidTr="00BA262A">
        <w:trPr>
          <w:trHeight w:val="291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B5539D">
            <w:r>
              <w:t>Critérios de Êxito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B5539D">
            <w:r>
              <w:t>A tela deve voltar sem nenhum preenchimento.</w:t>
            </w:r>
          </w:p>
        </w:tc>
      </w:tr>
    </w:tbl>
    <w:p w:rsidR="00DB4DE3" w:rsidRDefault="00DB4DE3" w:rsidP="00DB4DE3"/>
    <w:tbl>
      <w:tblPr>
        <w:tblStyle w:val="a7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7590"/>
      </w:tblGrid>
      <w:tr w:rsidR="00DB4DE3" w:rsidTr="00B5539D">
        <w:trPr>
          <w:trHeight w:val="700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B5539D">
            <w:pPr>
              <w:rPr>
                <w:vertAlign w:val="superscript"/>
              </w:rPr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666B17" w:rsidP="003A2CF7">
            <w:pPr>
              <w:pStyle w:val="Ttulo2"/>
              <w:keepNext w:val="0"/>
              <w:keepLines w:val="0"/>
              <w:spacing w:before="120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bookmarkStart w:id="29" w:name="_Toc515305722"/>
            <w:r w:rsidRPr="003204FB">
              <w:rPr>
                <w:b w:val="0"/>
                <w:sz w:val="20"/>
                <w:szCs w:val="20"/>
              </w:rPr>
              <w:t>CT11</w:t>
            </w:r>
            <w:r w:rsidR="00DB4DE3" w:rsidRPr="003204FB">
              <w:rPr>
                <w:b w:val="0"/>
                <w:sz w:val="20"/>
                <w:szCs w:val="20"/>
              </w:rPr>
              <w:t xml:space="preserve"> - Editar </w:t>
            </w:r>
            <w:r w:rsidRPr="003204FB">
              <w:rPr>
                <w:b w:val="0"/>
                <w:sz w:val="20"/>
                <w:szCs w:val="20"/>
              </w:rPr>
              <w:t>Médico ou Atendente.</w:t>
            </w:r>
            <w:bookmarkEnd w:id="29"/>
          </w:p>
        </w:tc>
      </w:tr>
      <w:tr w:rsidR="00DB4DE3" w:rsidTr="00BA262A">
        <w:trPr>
          <w:trHeight w:val="264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B5539D">
            <w:r>
              <w:lastRenderedPageBreak/>
              <w:t>Objetivo do Teste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666B17">
            <w:r>
              <w:t xml:space="preserve">Editar um cadastro de </w:t>
            </w:r>
            <w:r w:rsidR="00666B17">
              <w:t>um Médico ou um Atendente.</w:t>
            </w:r>
          </w:p>
        </w:tc>
      </w:tr>
      <w:tr w:rsidR="00DB4DE3" w:rsidTr="00B5539D">
        <w:trPr>
          <w:trHeight w:val="156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B5539D">
            <w:r>
              <w:t>Passos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1B7697">
            <w:pPr>
              <w:numPr>
                <w:ilvl w:val="0"/>
                <w:numId w:val="16"/>
              </w:numPr>
              <w:contextualSpacing/>
            </w:pPr>
            <w:r>
              <w:t>Após CT</w:t>
            </w:r>
            <w:r w:rsidR="001B7697">
              <w:t>08 e</w:t>
            </w:r>
            <w:r>
              <w:t xml:space="preserve"> CT0</w:t>
            </w:r>
            <w:r w:rsidR="001B7697">
              <w:t>9.</w:t>
            </w:r>
          </w:p>
          <w:p w:rsidR="00DB4DE3" w:rsidRDefault="00DB4DE3" w:rsidP="001B7697">
            <w:pPr>
              <w:numPr>
                <w:ilvl w:val="0"/>
                <w:numId w:val="16"/>
              </w:numPr>
              <w:contextualSpacing/>
            </w:pPr>
            <w:r>
              <w:t>Selecionar a opção gerenciar paciente no menu lateral esquerdo.</w:t>
            </w:r>
          </w:p>
          <w:p w:rsidR="00DB4DE3" w:rsidRDefault="00DB4DE3" w:rsidP="001B7697">
            <w:pPr>
              <w:numPr>
                <w:ilvl w:val="0"/>
                <w:numId w:val="16"/>
              </w:numPr>
              <w:contextualSpacing/>
            </w:pPr>
            <w:r>
              <w:t>Selecionar o nome do paciente que deseja excluir.</w:t>
            </w:r>
          </w:p>
          <w:p w:rsidR="00DB4DE3" w:rsidRDefault="00DB4DE3" w:rsidP="001B7697">
            <w:pPr>
              <w:numPr>
                <w:ilvl w:val="0"/>
                <w:numId w:val="16"/>
              </w:numPr>
              <w:contextualSpacing/>
            </w:pPr>
            <w:r>
              <w:t>Selecionar o botão editar no menu lateral direito.</w:t>
            </w:r>
          </w:p>
          <w:p w:rsidR="00DB4DE3" w:rsidRDefault="00DB4DE3" w:rsidP="001B7697">
            <w:pPr>
              <w:numPr>
                <w:ilvl w:val="0"/>
                <w:numId w:val="16"/>
              </w:numPr>
              <w:contextualSpacing/>
            </w:pPr>
            <w:r>
              <w:t>Realizar atualização dos dados.</w:t>
            </w:r>
          </w:p>
          <w:p w:rsidR="00DB4DE3" w:rsidRDefault="00DB4DE3" w:rsidP="001B7697">
            <w:pPr>
              <w:numPr>
                <w:ilvl w:val="0"/>
                <w:numId w:val="16"/>
              </w:numPr>
              <w:contextualSpacing/>
            </w:pPr>
            <w:r>
              <w:t>Acionar o botão atualizar.</w:t>
            </w:r>
          </w:p>
          <w:p w:rsidR="00DB4DE3" w:rsidRDefault="00DB4DE3" w:rsidP="00B5539D"/>
        </w:tc>
      </w:tr>
      <w:tr w:rsidR="00DB4DE3" w:rsidTr="00B5539D">
        <w:trPr>
          <w:trHeight w:val="7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B5539D">
            <w:r>
              <w:t>Critérios de Êxito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57C" w:rsidRDefault="00DB4DE3" w:rsidP="00B5539D">
            <w:r>
              <w:t>Mensagem de retorno de dados atualizados com sucesso.</w:t>
            </w:r>
          </w:p>
        </w:tc>
      </w:tr>
    </w:tbl>
    <w:p w:rsidR="00DB4DE3" w:rsidRDefault="00DB4DE3" w:rsidP="00DB4DE3"/>
    <w:p w:rsidR="00DB4DE3" w:rsidRDefault="00DB4DE3" w:rsidP="00DB4DE3"/>
    <w:tbl>
      <w:tblPr>
        <w:tblStyle w:val="a8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7590"/>
      </w:tblGrid>
      <w:tr w:rsidR="00DB4DE3" w:rsidTr="003A2CF7">
        <w:trPr>
          <w:trHeight w:val="489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B5539D">
            <w:pPr>
              <w:rPr>
                <w:vertAlign w:val="superscript"/>
              </w:rPr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B5539D" w:rsidP="003A2CF7">
            <w:pPr>
              <w:pStyle w:val="Ttulo2"/>
              <w:keepNext w:val="0"/>
              <w:keepLines w:val="0"/>
              <w:spacing w:before="120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bookmarkStart w:id="30" w:name="_Toc515305723"/>
            <w:r w:rsidRPr="003204FB">
              <w:rPr>
                <w:b w:val="0"/>
                <w:sz w:val="20"/>
                <w:szCs w:val="20"/>
              </w:rPr>
              <w:t>CT12</w:t>
            </w:r>
            <w:r w:rsidR="00DB4DE3" w:rsidRPr="003204FB">
              <w:rPr>
                <w:b w:val="0"/>
                <w:sz w:val="20"/>
                <w:szCs w:val="20"/>
              </w:rPr>
              <w:t xml:space="preserve"> - Excluir </w:t>
            </w:r>
            <w:r w:rsidR="00EC6677" w:rsidRPr="003204FB">
              <w:rPr>
                <w:b w:val="0"/>
                <w:sz w:val="20"/>
                <w:szCs w:val="20"/>
              </w:rPr>
              <w:t>Médico ou Atendente.</w:t>
            </w:r>
            <w:bookmarkEnd w:id="30"/>
          </w:p>
        </w:tc>
      </w:tr>
      <w:tr w:rsidR="00DB4DE3" w:rsidTr="00B5539D">
        <w:trPr>
          <w:trHeight w:val="54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B5539D">
            <w:r>
              <w:t>Objetivo do Teste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EC6677">
            <w:r>
              <w:t>Excluir um cadastro de</w:t>
            </w:r>
            <w:r w:rsidR="00EC6677">
              <w:t xml:space="preserve"> Médico ou Atendente. </w:t>
            </w:r>
          </w:p>
        </w:tc>
      </w:tr>
      <w:tr w:rsidR="00DB4DE3" w:rsidTr="00B5539D">
        <w:trPr>
          <w:trHeight w:val="16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B5539D">
            <w:r>
              <w:t>Passos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1C6760">
            <w:pPr>
              <w:numPr>
                <w:ilvl w:val="0"/>
                <w:numId w:val="17"/>
              </w:numPr>
              <w:contextualSpacing/>
            </w:pPr>
            <w:r>
              <w:t>Após CT</w:t>
            </w:r>
            <w:r w:rsidR="00EC6677">
              <w:t>08 e CT09.</w:t>
            </w:r>
          </w:p>
          <w:p w:rsidR="00DB4DE3" w:rsidRDefault="00DB4DE3" w:rsidP="001C6760">
            <w:pPr>
              <w:numPr>
                <w:ilvl w:val="0"/>
                <w:numId w:val="17"/>
              </w:numPr>
              <w:contextualSpacing/>
            </w:pPr>
            <w:r>
              <w:t xml:space="preserve">Selecionar a opção gerenciar </w:t>
            </w:r>
            <w:r w:rsidR="00EC6677">
              <w:t xml:space="preserve">Atendente/ Médico </w:t>
            </w:r>
            <w:r>
              <w:t>no menu lateral esquerdo.</w:t>
            </w:r>
          </w:p>
          <w:p w:rsidR="00DB4DE3" w:rsidRDefault="00DB4DE3" w:rsidP="001C6760">
            <w:pPr>
              <w:numPr>
                <w:ilvl w:val="0"/>
                <w:numId w:val="17"/>
              </w:numPr>
              <w:contextualSpacing/>
            </w:pPr>
            <w:r>
              <w:t xml:space="preserve">Selecionar o nome do </w:t>
            </w:r>
            <w:r w:rsidR="00EC6677">
              <w:t>Médico/Atendente</w:t>
            </w:r>
            <w:r>
              <w:t xml:space="preserve"> que deseja excluir.</w:t>
            </w:r>
          </w:p>
          <w:p w:rsidR="00DB4DE3" w:rsidRDefault="00DB4DE3" w:rsidP="001C6760">
            <w:pPr>
              <w:numPr>
                <w:ilvl w:val="0"/>
                <w:numId w:val="17"/>
              </w:numPr>
              <w:contextualSpacing/>
            </w:pPr>
            <w:r>
              <w:t>Selecionar o botão excluir no menu lateral direito.</w:t>
            </w:r>
          </w:p>
          <w:p w:rsidR="00DB4DE3" w:rsidRDefault="00DB4DE3" w:rsidP="001C6760">
            <w:pPr>
              <w:numPr>
                <w:ilvl w:val="0"/>
                <w:numId w:val="17"/>
              </w:numPr>
              <w:contextualSpacing/>
            </w:pPr>
            <w:r>
              <w:t>Acionar o botão excluir</w:t>
            </w:r>
            <w:r w:rsidR="001C6760">
              <w:t xml:space="preserve"> (Tela de Confirmação, exibindo dados do usuário).</w:t>
            </w:r>
          </w:p>
          <w:p w:rsidR="00DB4DE3" w:rsidRDefault="001C6760" w:rsidP="001C6760">
            <w:pPr>
              <w:numPr>
                <w:ilvl w:val="0"/>
                <w:numId w:val="17"/>
              </w:numPr>
              <w:contextualSpacing/>
            </w:pPr>
            <w:r>
              <w:t>Confirmar a exclusão.</w:t>
            </w:r>
          </w:p>
          <w:p w:rsidR="00DB4DE3" w:rsidRDefault="00DB4DE3" w:rsidP="00B5539D"/>
        </w:tc>
      </w:tr>
      <w:tr w:rsidR="00DB4DE3" w:rsidTr="00B5539D">
        <w:trPr>
          <w:trHeight w:val="7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B5539D">
            <w:r>
              <w:t>Critérios de Êxito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DE3" w:rsidRDefault="00DB4DE3" w:rsidP="00B5539D">
            <w:r>
              <w:t xml:space="preserve">Mensagem de retorno de dados excluídos com sucesso. Este resultado apenas será válido se o </w:t>
            </w:r>
            <w:r w:rsidR="00B5539D">
              <w:t>Médico ou Atendente</w:t>
            </w:r>
            <w:r>
              <w:t xml:space="preserve"> não possuir nenhum registro relacional no banco de dados (agendamentos, consultas, entre outras).</w:t>
            </w:r>
          </w:p>
        </w:tc>
      </w:tr>
    </w:tbl>
    <w:p w:rsidR="00DB4DE3" w:rsidRDefault="00DB4DE3"/>
    <w:p w:rsidR="00FE19D6" w:rsidRDefault="00FE19D6"/>
    <w:tbl>
      <w:tblPr>
        <w:tblStyle w:val="a7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7590"/>
      </w:tblGrid>
      <w:tr w:rsidR="00B5539D" w:rsidTr="003A2CF7">
        <w:trPr>
          <w:trHeight w:val="372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39D" w:rsidRDefault="00B5539D" w:rsidP="00B5539D">
            <w:pPr>
              <w:rPr>
                <w:vertAlign w:val="superscript"/>
              </w:rPr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39D" w:rsidRDefault="00B5539D" w:rsidP="003A2CF7">
            <w:pPr>
              <w:pStyle w:val="Ttulo2"/>
              <w:keepNext w:val="0"/>
              <w:keepLines w:val="0"/>
              <w:spacing w:before="120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bookmarkStart w:id="31" w:name="_Toc515305724"/>
            <w:r w:rsidRPr="003204FB">
              <w:rPr>
                <w:b w:val="0"/>
                <w:sz w:val="20"/>
                <w:szCs w:val="20"/>
              </w:rPr>
              <w:t>CT13 – Abrir Tela de Agendamento.</w:t>
            </w:r>
            <w:bookmarkEnd w:id="31"/>
          </w:p>
        </w:tc>
      </w:tr>
      <w:tr w:rsidR="00B5539D" w:rsidTr="00BA262A">
        <w:trPr>
          <w:trHeight w:val="366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39D" w:rsidRDefault="00B5539D" w:rsidP="00B5539D">
            <w:r>
              <w:t>Objetivo do Teste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39D" w:rsidRDefault="00B5539D" w:rsidP="00B5539D">
            <w:r>
              <w:t>Carregar Tela de Agendamentos.</w:t>
            </w:r>
          </w:p>
        </w:tc>
      </w:tr>
      <w:tr w:rsidR="00B5539D" w:rsidTr="00BA262A">
        <w:trPr>
          <w:trHeight w:val="65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39D" w:rsidRDefault="00B5539D" w:rsidP="00B5539D">
            <w:r>
              <w:t>Passos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39D" w:rsidRDefault="00B5539D" w:rsidP="00B5539D">
            <w:pPr>
              <w:numPr>
                <w:ilvl w:val="0"/>
                <w:numId w:val="18"/>
              </w:numPr>
              <w:contextualSpacing/>
            </w:pPr>
            <w:r>
              <w:t>Após CT02, CT03 e CT04.</w:t>
            </w:r>
          </w:p>
          <w:p w:rsidR="00B5539D" w:rsidRDefault="00B5539D" w:rsidP="00BA262A">
            <w:pPr>
              <w:numPr>
                <w:ilvl w:val="0"/>
                <w:numId w:val="18"/>
              </w:numPr>
              <w:contextualSpacing/>
            </w:pPr>
            <w:r>
              <w:t>Selecionar a opção Agendamentos no Menu Principal.</w:t>
            </w:r>
          </w:p>
        </w:tc>
      </w:tr>
      <w:tr w:rsidR="00B5539D" w:rsidTr="00BA262A">
        <w:trPr>
          <w:trHeight w:val="32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39D" w:rsidRDefault="00B5539D" w:rsidP="00B5539D">
            <w:r>
              <w:t>Critérios de Êxito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539D" w:rsidRDefault="00B5539D" w:rsidP="00B5539D">
            <w:r>
              <w:t>Abrir Tela de Agendamentos de consultas para os pacientes.</w:t>
            </w:r>
          </w:p>
        </w:tc>
      </w:tr>
    </w:tbl>
    <w:p w:rsidR="00FE19D6" w:rsidRDefault="00FE19D6"/>
    <w:p w:rsidR="00E73A0A" w:rsidRDefault="00E73A0A">
      <w:r>
        <w:br w:type="page"/>
      </w:r>
    </w:p>
    <w:p w:rsidR="00FE19D6" w:rsidRDefault="00FE19D6"/>
    <w:tbl>
      <w:tblPr>
        <w:tblStyle w:val="a7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7590"/>
      </w:tblGrid>
      <w:tr w:rsidR="00C81870" w:rsidTr="00BA262A">
        <w:trPr>
          <w:trHeight w:val="507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870" w:rsidRDefault="00C81870" w:rsidP="00B417BD">
            <w:pPr>
              <w:rPr>
                <w:vertAlign w:val="superscript"/>
              </w:rPr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870" w:rsidRDefault="00C81870" w:rsidP="00BA262A">
            <w:pPr>
              <w:pStyle w:val="Ttulo2"/>
              <w:keepNext w:val="0"/>
              <w:keepLines w:val="0"/>
              <w:spacing w:before="120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bookmarkStart w:id="32" w:name="_Toc515305725"/>
            <w:r w:rsidRPr="003204FB">
              <w:rPr>
                <w:b w:val="0"/>
                <w:sz w:val="20"/>
                <w:szCs w:val="20"/>
              </w:rPr>
              <w:t>CT13 – Abrir Tela de Agendamento.</w:t>
            </w:r>
            <w:bookmarkEnd w:id="32"/>
          </w:p>
        </w:tc>
      </w:tr>
      <w:tr w:rsidR="00C81870" w:rsidTr="00BA262A">
        <w:trPr>
          <w:trHeight w:val="328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870" w:rsidRDefault="00C81870" w:rsidP="00B417BD">
            <w:r>
              <w:t>Objetivo do Teste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870" w:rsidRDefault="00C81870" w:rsidP="00B417BD">
            <w:r>
              <w:t>Carregar Tela de Agendamentos.</w:t>
            </w:r>
          </w:p>
        </w:tc>
      </w:tr>
      <w:tr w:rsidR="00C81870" w:rsidTr="00BA262A">
        <w:trPr>
          <w:trHeight w:val="611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870" w:rsidRDefault="00C81870" w:rsidP="00B417BD">
            <w:r>
              <w:t>Passos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870" w:rsidRDefault="00C81870" w:rsidP="00C81870">
            <w:pPr>
              <w:numPr>
                <w:ilvl w:val="0"/>
                <w:numId w:val="19"/>
              </w:numPr>
              <w:contextualSpacing/>
            </w:pPr>
            <w:r>
              <w:t>Após CT02, CT03 e CT04.</w:t>
            </w:r>
          </w:p>
          <w:p w:rsidR="00C81870" w:rsidRDefault="00C81870" w:rsidP="00C81870">
            <w:pPr>
              <w:numPr>
                <w:ilvl w:val="0"/>
                <w:numId w:val="19"/>
              </w:numPr>
              <w:contextualSpacing/>
            </w:pPr>
            <w:r>
              <w:t>Selecionar a opção Agendamentos no Menu Principal.</w:t>
            </w:r>
          </w:p>
          <w:p w:rsidR="00C81870" w:rsidRDefault="00C81870" w:rsidP="00F039E2">
            <w:pPr>
              <w:ind w:left="720"/>
              <w:contextualSpacing/>
            </w:pPr>
          </w:p>
        </w:tc>
      </w:tr>
      <w:tr w:rsidR="00C81870" w:rsidTr="00BA262A">
        <w:trPr>
          <w:trHeight w:val="267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870" w:rsidRDefault="00C81870" w:rsidP="00B417BD">
            <w:r>
              <w:t>Critérios de Êxito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870" w:rsidRDefault="00C81870" w:rsidP="00B417BD">
            <w:r>
              <w:t>Abrir Tela de Agendamentos de consultas para os pacientes.</w:t>
            </w:r>
          </w:p>
        </w:tc>
      </w:tr>
    </w:tbl>
    <w:p w:rsidR="00C81870" w:rsidRDefault="00C81870"/>
    <w:p w:rsidR="00E73A0A" w:rsidRDefault="00E73A0A"/>
    <w:tbl>
      <w:tblPr>
        <w:tblStyle w:val="a7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7590"/>
      </w:tblGrid>
      <w:tr w:rsidR="000B5D3D" w:rsidTr="003A2CF7">
        <w:trPr>
          <w:trHeight w:val="484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D3D" w:rsidRDefault="000B5D3D" w:rsidP="00B417BD">
            <w:pPr>
              <w:rPr>
                <w:vertAlign w:val="superscript"/>
              </w:rPr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D3D" w:rsidRDefault="000B5D3D" w:rsidP="003A2CF7">
            <w:pPr>
              <w:pStyle w:val="Ttulo2"/>
              <w:keepNext w:val="0"/>
              <w:keepLines w:val="0"/>
              <w:spacing w:before="120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bookmarkStart w:id="33" w:name="_Toc515305726"/>
            <w:r w:rsidRPr="003204FB">
              <w:rPr>
                <w:b w:val="0"/>
                <w:sz w:val="20"/>
                <w:szCs w:val="20"/>
              </w:rPr>
              <w:t>CT1</w:t>
            </w:r>
            <w:r w:rsidR="00106A12" w:rsidRPr="003204FB">
              <w:rPr>
                <w:b w:val="0"/>
                <w:sz w:val="20"/>
                <w:szCs w:val="20"/>
              </w:rPr>
              <w:t>4</w:t>
            </w:r>
            <w:r w:rsidRPr="003204FB">
              <w:rPr>
                <w:b w:val="0"/>
                <w:sz w:val="20"/>
                <w:szCs w:val="20"/>
              </w:rPr>
              <w:t xml:space="preserve"> – </w:t>
            </w:r>
            <w:r w:rsidRPr="003204FB">
              <w:rPr>
                <w:b w:val="0"/>
                <w:sz w:val="20"/>
                <w:szCs w:val="20"/>
              </w:rPr>
              <w:t>Realizar um novo agendamento</w:t>
            </w:r>
            <w:r w:rsidRPr="003204FB">
              <w:rPr>
                <w:b w:val="0"/>
                <w:sz w:val="20"/>
                <w:szCs w:val="20"/>
              </w:rPr>
              <w:t>.</w:t>
            </w:r>
            <w:bookmarkEnd w:id="33"/>
          </w:p>
        </w:tc>
      </w:tr>
      <w:tr w:rsidR="000B5D3D" w:rsidTr="00B417BD">
        <w:trPr>
          <w:trHeight w:val="7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D3D" w:rsidRDefault="000B5D3D" w:rsidP="00B417BD">
            <w:r>
              <w:t>Objetivo do Teste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D3D" w:rsidRDefault="000B5D3D" w:rsidP="000B5D3D">
            <w:r>
              <w:t>Realizar um agendamento para um Paciente com dia e hora marcada</w:t>
            </w:r>
            <w:r>
              <w:t>.</w:t>
            </w:r>
          </w:p>
        </w:tc>
      </w:tr>
      <w:tr w:rsidR="000B5D3D" w:rsidTr="00B417BD">
        <w:trPr>
          <w:trHeight w:val="156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D3D" w:rsidRDefault="000B5D3D" w:rsidP="00B417BD">
            <w:r>
              <w:t>Passos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D3D" w:rsidRDefault="000B5D3D" w:rsidP="000B5D3D">
            <w:pPr>
              <w:numPr>
                <w:ilvl w:val="0"/>
                <w:numId w:val="20"/>
              </w:numPr>
              <w:contextualSpacing/>
            </w:pPr>
            <w:r>
              <w:t>Após CT02, CT03 e CT04.</w:t>
            </w:r>
          </w:p>
          <w:p w:rsidR="000B5D3D" w:rsidRDefault="000B5D3D" w:rsidP="000B5D3D">
            <w:pPr>
              <w:numPr>
                <w:ilvl w:val="0"/>
                <w:numId w:val="20"/>
              </w:numPr>
              <w:contextualSpacing/>
            </w:pPr>
            <w:r>
              <w:t>Selecionar a opção Agendamentos no Menu Principal.</w:t>
            </w:r>
          </w:p>
          <w:p w:rsidR="000B5D3D" w:rsidRDefault="000B5D3D" w:rsidP="000B5D3D">
            <w:pPr>
              <w:numPr>
                <w:ilvl w:val="0"/>
                <w:numId w:val="20"/>
              </w:numPr>
              <w:contextualSpacing/>
            </w:pPr>
            <w:r>
              <w:t>Selecionar um Novo Agendamento no botão Novo.</w:t>
            </w:r>
          </w:p>
          <w:p w:rsidR="000B5D3D" w:rsidRDefault="000B5D3D" w:rsidP="000B5D3D">
            <w:pPr>
              <w:numPr>
                <w:ilvl w:val="0"/>
                <w:numId w:val="20"/>
              </w:numPr>
              <w:contextualSpacing/>
            </w:pPr>
            <w:r>
              <w:t xml:space="preserve">Após </w:t>
            </w:r>
            <w:r w:rsidR="00932E79">
              <w:t>abrir a Tela, preencher as informações.</w:t>
            </w:r>
          </w:p>
          <w:p w:rsidR="000B5D3D" w:rsidRDefault="00932E79" w:rsidP="00932E79">
            <w:pPr>
              <w:numPr>
                <w:ilvl w:val="0"/>
                <w:numId w:val="20"/>
              </w:numPr>
              <w:contextualSpacing/>
            </w:pPr>
            <w:r>
              <w:t>Acionar o botão Salvar para concluir o agendamento.</w:t>
            </w:r>
          </w:p>
        </w:tc>
      </w:tr>
      <w:tr w:rsidR="000B5D3D" w:rsidTr="00BA262A">
        <w:trPr>
          <w:trHeight w:val="538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D3D" w:rsidRDefault="000B5D3D" w:rsidP="00B417BD">
            <w:r>
              <w:t>Critérios de Êxito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D3D" w:rsidRDefault="002A2254" w:rsidP="00B417BD">
            <w:r>
              <w:t xml:space="preserve">O Agendamento deve estar concluído e após, aparecer na lista de agendamentos no Caso de Uso nº </w:t>
            </w:r>
            <w:r w:rsidRPr="002A2254">
              <w:rPr>
                <w:rFonts w:ascii="Arial" w:eastAsia="Arial" w:hAnsi="Arial" w:cs="Arial"/>
                <w:sz w:val="18"/>
                <w:szCs w:val="18"/>
              </w:rPr>
              <w:t>CT13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.</w:t>
            </w:r>
          </w:p>
        </w:tc>
      </w:tr>
    </w:tbl>
    <w:p w:rsidR="00106A12" w:rsidRDefault="00106A12"/>
    <w:p w:rsidR="00106A12" w:rsidRDefault="00106A12"/>
    <w:tbl>
      <w:tblPr>
        <w:tblStyle w:val="a3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7590"/>
      </w:tblGrid>
      <w:tr w:rsidR="00106A12" w:rsidTr="003A2CF7">
        <w:trPr>
          <w:trHeight w:val="495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A12" w:rsidRDefault="00106A12" w:rsidP="00B417BD">
            <w:pPr>
              <w:rPr>
                <w:vertAlign w:val="superscript"/>
              </w:rPr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A12" w:rsidRDefault="00106A12" w:rsidP="003A2CF7">
            <w:pPr>
              <w:pStyle w:val="Ttulo2"/>
              <w:keepNext w:val="0"/>
              <w:keepLines w:val="0"/>
              <w:spacing w:before="120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bookmarkStart w:id="34" w:name="_Toc515305727"/>
            <w:r w:rsidRPr="003A2CF7">
              <w:rPr>
                <w:b w:val="0"/>
                <w:sz w:val="20"/>
                <w:szCs w:val="20"/>
              </w:rPr>
              <w:t>CT15</w:t>
            </w:r>
            <w:r w:rsidRPr="003A2CF7">
              <w:rPr>
                <w:b w:val="0"/>
                <w:sz w:val="20"/>
                <w:szCs w:val="20"/>
              </w:rPr>
              <w:t xml:space="preserve"> – Efetuar </w:t>
            </w:r>
            <w:proofErr w:type="spellStart"/>
            <w:r w:rsidRPr="003A2CF7">
              <w:rPr>
                <w:b w:val="0"/>
                <w:sz w:val="20"/>
                <w:szCs w:val="20"/>
              </w:rPr>
              <w:t>Login</w:t>
            </w:r>
            <w:proofErr w:type="spellEnd"/>
            <w:r w:rsidRPr="003A2CF7">
              <w:rPr>
                <w:b w:val="0"/>
                <w:sz w:val="20"/>
                <w:szCs w:val="20"/>
              </w:rPr>
              <w:t xml:space="preserve"> no Sistema</w:t>
            </w:r>
            <w:r w:rsidRPr="003A2CF7">
              <w:rPr>
                <w:b w:val="0"/>
                <w:sz w:val="20"/>
                <w:szCs w:val="20"/>
              </w:rPr>
              <w:t xml:space="preserve"> como Médico</w:t>
            </w:r>
            <w:bookmarkEnd w:id="34"/>
          </w:p>
        </w:tc>
      </w:tr>
      <w:tr w:rsidR="00106A12" w:rsidTr="00B417BD">
        <w:trPr>
          <w:trHeight w:val="7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A12" w:rsidRDefault="00106A12" w:rsidP="00B417BD">
            <w:r>
              <w:t>Objetivo do Teste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A12" w:rsidRDefault="00106A12" w:rsidP="003204FB">
            <w:pPr>
              <w:pStyle w:val="Ttulo2"/>
              <w:keepNext w:val="0"/>
              <w:keepLines w:val="0"/>
            </w:pPr>
            <w:bookmarkStart w:id="35" w:name="_Toc515305728"/>
            <w:r w:rsidRPr="003204FB">
              <w:rPr>
                <w:b w:val="0"/>
                <w:sz w:val="20"/>
                <w:szCs w:val="20"/>
              </w:rPr>
              <w:t>Verificar se o usuário consegue entrar no sistema</w:t>
            </w:r>
            <w:r w:rsidRPr="003204FB">
              <w:rPr>
                <w:b w:val="0"/>
                <w:sz w:val="20"/>
                <w:szCs w:val="20"/>
              </w:rPr>
              <w:t xml:space="preserve"> como Médico.</w:t>
            </w:r>
            <w:bookmarkEnd w:id="35"/>
          </w:p>
        </w:tc>
      </w:tr>
      <w:tr w:rsidR="00106A12" w:rsidTr="00B417BD">
        <w:trPr>
          <w:trHeight w:val="10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A12" w:rsidRDefault="00106A12" w:rsidP="00B417BD">
            <w:r>
              <w:t>Passos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A12" w:rsidRDefault="00106A12" w:rsidP="00106A12">
            <w:pPr>
              <w:numPr>
                <w:ilvl w:val="0"/>
                <w:numId w:val="22"/>
              </w:numPr>
              <w:contextualSpacing/>
            </w:pPr>
            <w:r>
              <w:t>Após CT09</w:t>
            </w:r>
            <w:r>
              <w:t xml:space="preserve"> concluído</w:t>
            </w:r>
            <w:r>
              <w:t xml:space="preserve"> com cadastro de Médico.</w:t>
            </w:r>
          </w:p>
          <w:p w:rsidR="00106A12" w:rsidRDefault="00106A12" w:rsidP="00106A12">
            <w:pPr>
              <w:numPr>
                <w:ilvl w:val="0"/>
                <w:numId w:val="22"/>
              </w:numPr>
              <w:contextualSpacing/>
            </w:pPr>
            <w:r>
              <w:t xml:space="preserve">Escolher o usuário </w:t>
            </w:r>
            <w:r>
              <w:t>Médico</w:t>
            </w:r>
            <w:r>
              <w:t>.</w:t>
            </w:r>
          </w:p>
          <w:p w:rsidR="00106A12" w:rsidRDefault="00106A12" w:rsidP="00106A12">
            <w:pPr>
              <w:numPr>
                <w:ilvl w:val="0"/>
                <w:numId w:val="22"/>
              </w:numPr>
              <w:contextualSpacing/>
            </w:pPr>
            <w:r>
              <w:t>Inserir o CPF e Senha cadastrados.</w:t>
            </w:r>
          </w:p>
          <w:p w:rsidR="00106A12" w:rsidRDefault="00106A12" w:rsidP="00106A12">
            <w:pPr>
              <w:numPr>
                <w:ilvl w:val="0"/>
                <w:numId w:val="22"/>
              </w:numPr>
              <w:contextualSpacing/>
            </w:pPr>
            <w:r>
              <w:t>Acionar o botão entrar.</w:t>
            </w:r>
          </w:p>
        </w:tc>
      </w:tr>
      <w:tr w:rsidR="00106A12" w:rsidTr="00BA262A">
        <w:trPr>
          <w:trHeight w:val="471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A12" w:rsidRDefault="00106A12" w:rsidP="00B417BD">
            <w:r>
              <w:t>Critérios de Êxito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A12" w:rsidRDefault="00106A12" w:rsidP="003204FB">
            <w:r>
              <w:t xml:space="preserve">Deve ter acesso a tela inicial </w:t>
            </w:r>
            <w:r w:rsidR="003204FB">
              <w:t xml:space="preserve">com opções de acesso para Médico. </w:t>
            </w:r>
          </w:p>
        </w:tc>
      </w:tr>
    </w:tbl>
    <w:p w:rsidR="00106A12" w:rsidRDefault="00106A12"/>
    <w:p w:rsidR="00106A12" w:rsidRDefault="00106A12"/>
    <w:tbl>
      <w:tblPr>
        <w:tblStyle w:val="a3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7590"/>
      </w:tblGrid>
      <w:tr w:rsidR="00106A12" w:rsidTr="003A2CF7">
        <w:trPr>
          <w:trHeight w:val="447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A12" w:rsidRDefault="00106A12" w:rsidP="00B417BD">
            <w:pPr>
              <w:rPr>
                <w:vertAlign w:val="superscript"/>
              </w:rPr>
            </w:pPr>
            <w:r>
              <w:lastRenderedPageBreak/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A12" w:rsidRDefault="00E17D57" w:rsidP="003A2CF7">
            <w:pPr>
              <w:pStyle w:val="Ttulo2"/>
              <w:keepNext w:val="0"/>
              <w:keepLines w:val="0"/>
              <w:spacing w:before="120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bookmarkStart w:id="36" w:name="_Toc515305729"/>
            <w:r w:rsidRPr="003204FB">
              <w:rPr>
                <w:b w:val="0"/>
                <w:sz w:val="20"/>
                <w:szCs w:val="20"/>
              </w:rPr>
              <w:t>CT16</w:t>
            </w:r>
            <w:r w:rsidR="00106A12" w:rsidRPr="003204FB">
              <w:rPr>
                <w:b w:val="0"/>
                <w:sz w:val="20"/>
                <w:szCs w:val="20"/>
              </w:rPr>
              <w:t xml:space="preserve"> – </w:t>
            </w:r>
            <w:r w:rsidRPr="003204FB">
              <w:rPr>
                <w:b w:val="0"/>
                <w:sz w:val="20"/>
                <w:szCs w:val="20"/>
              </w:rPr>
              <w:t>Abrir a Tela de Lista de Espera</w:t>
            </w:r>
            <w:bookmarkEnd w:id="36"/>
            <w:r>
              <w:rPr>
                <w:rFonts w:ascii="Arial" w:eastAsia="Arial" w:hAnsi="Arial" w:cs="Arial"/>
                <w:b w:val="0"/>
                <w:sz w:val="18"/>
                <w:szCs w:val="18"/>
              </w:rPr>
              <w:t xml:space="preserve"> </w:t>
            </w:r>
          </w:p>
        </w:tc>
      </w:tr>
      <w:tr w:rsidR="00106A12" w:rsidTr="00BA262A">
        <w:trPr>
          <w:trHeight w:val="49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A12" w:rsidRDefault="00106A12" w:rsidP="00B417BD">
            <w:r>
              <w:t>Objetivo do Teste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A12" w:rsidRDefault="00E17D57" w:rsidP="00E17D57">
            <w:r>
              <w:t xml:space="preserve">Exibir a Tela de Lista de Espera e conferir os agendamentos para o dia. </w:t>
            </w:r>
          </w:p>
        </w:tc>
      </w:tr>
      <w:tr w:rsidR="00106A12" w:rsidTr="00BA262A">
        <w:trPr>
          <w:trHeight w:val="362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A12" w:rsidRDefault="00106A12" w:rsidP="00B417BD">
            <w:r>
              <w:t>Passos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A12" w:rsidRDefault="00106A12" w:rsidP="00106A12">
            <w:pPr>
              <w:numPr>
                <w:ilvl w:val="0"/>
                <w:numId w:val="23"/>
              </w:numPr>
              <w:contextualSpacing/>
            </w:pPr>
            <w:r>
              <w:t>Após CT</w:t>
            </w:r>
            <w:r w:rsidR="00E17D57">
              <w:t>15</w:t>
            </w:r>
            <w:r>
              <w:t xml:space="preserve"> concluído com </w:t>
            </w:r>
            <w:r w:rsidR="00E17D57">
              <w:t xml:space="preserve">o </w:t>
            </w:r>
            <w:proofErr w:type="spellStart"/>
            <w:r w:rsidR="00E17D57">
              <w:t>Login</w:t>
            </w:r>
            <w:proofErr w:type="spellEnd"/>
            <w:r w:rsidR="00E17D57">
              <w:t xml:space="preserve"> realizado.</w:t>
            </w:r>
          </w:p>
          <w:p w:rsidR="00106A12" w:rsidRDefault="00E17D57" w:rsidP="00BA262A">
            <w:pPr>
              <w:numPr>
                <w:ilvl w:val="0"/>
                <w:numId w:val="23"/>
              </w:numPr>
              <w:contextualSpacing/>
            </w:pPr>
            <w:r>
              <w:t>Escolher no Menu Principal a opção Lista de Espera</w:t>
            </w:r>
            <w:r w:rsidR="00106A12">
              <w:t>.</w:t>
            </w:r>
          </w:p>
        </w:tc>
      </w:tr>
      <w:tr w:rsidR="00106A12" w:rsidTr="00BA262A">
        <w:trPr>
          <w:trHeight w:val="211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A12" w:rsidRDefault="00106A12" w:rsidP="00B417BD">
            <w:r>
              <w:t>Critérios de Êxito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A12" w:rsidRDefault="00106A12" w:rsidP="00E17D57">
            <w:r>
              <w:t xml:space="preserve">Deve ter acesso a tela </w:t>
            </w:r>
            <w:r w:rsidR="00E17D57">
              <w:t>de Lista de Espera</w:t>
            </w:r>
          </w:p>
        </w:tc>
      </w:tr>
    </w:tbl>
    <w:p w:rsidR="00106A12" w:rsidRDefault="00106A12"/>
    <w:p w:rsidR="00CF656F" w:rsidRDefault="00CF656F"/>
    <w:tbl>
      <w:tblPr>
        <w:tblStyle w:val="a3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7590"/>
      </w:tblGrid>
      <w:tr w:rsidR="00CF656F" w:rsidTr="00BA262A">
        <w:trPr>
          <w:trHeight w:val="439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56F" w:rsidRDefault="00CF656F" w:rsidP="00B417BD">
            <w:pPr>
              <w:rPr>
                <w:vertAlign w:val="superscript"/>
              </w:rPr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56F" w:rsidRDefault="0039000F" w:rsidP="00BA262A">
            <w:pPr>
              <w:pStyle w:val="Ttulo2"/>
              <w:keepNext w:val="0"/>
              <w:keepLines w:val="0"/>
              <w:spacing w:before="120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bookmarkStart w:id="37" w:name="_Toc515305730"/>
            <w:r>
              <w:rPr>
                <w:b w:val="0"/>
                <w:sz w:val="20"/>
                <w:szCs w:val="20"/>
              </w:rPr>
              <w:t>CT17</w:t>
            </w:r>
            <w:r w:rsidR="00CF656F" w:rsidRPr="003204FB">
              <w:rPr>
                <w:b w:val="0"/>
                <w:sz w:val="20"/>
                <w:szCs w:val="20"/>
              </w:rPr>
              <w:t xml:space="preserve"> – </w:t>
            </w:r>
            <w:r w:rsidR="00CF656F">
              <w:rPr>
                <w:b w:val="0"/>
                <w:sz w:val="20"/>
                <w:szCs w:val="20"/>
              </w:rPr>
              <w:t>Iniciar uma Consulta</w:t>
            </w:r>
            <w:bookmarkEnd w:id="37"/>
            <w:r w:rsidR="00CF656F">
              <w:rPr>
                <w:rFonts w:ascii="Arial" w:eastAsia="Arial" w:hAnsi="Arial" w:cs="Arial"/>
                <w:b w:val="0"/>
                <w:sz w:val="18"/>
                <w:szCs w:val="18"/>
              </w:rPr>
              <w:t xml:space="preserve"> </w:t>
            </w:r>
          </w:p>
        </w:tc>
      </w:tr>
      <w:tr w:rsidR="00CF656F" w:rsidTr="00BA262A">
        <w:trPr>
          <w:trHeight w:val="401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56F" w:rsidRDefault="00CF656F" w:rsidP="00B417BD">
            <w:r>
              <w:t>Objetivo do Teste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56F" w:rsidRDefault="00CF656F" w:rsidP="0039000F">
            <w:r>
              <w:t xml:space="preserve">Realizar uma Consulta </w:t>
            </w:r>
            <w:r w:rsidR="0039000F">
              <w:t>ao Paciente.</w:t>
            </w:r>
          </w:p>
        </w:tc>
      </w:tr>
      <w:tr w:rsidR="00CF656F" w:rsidTr="00BA262A">
        <w:trPr>
          <w:trHeight w:val="967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56F" w:rsidRDefault="00CF656F" w:rsidP="00B417BD">
            <w:r>
              <w:t>Passos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56F" w:rsidRDefault="00CF656F" w:rsidP="00CF656F">
            <w:pPr>
              <w:numPr>
                <w:ilvl w:val="0"/>
                <w:numId w:val="24"/>
              </w:numPr>
              <w:contextualSpacing/>
            </w:pPr>
            <w:r>
              <w:t>Após CT1</w:t>
            </w:r>
            <w:r w:rsidR="0039000F">
              <w:t>6</w:t>
            </w:r>
            <w:r>
              <w:t xml:space="preserve"> concluído</w:t>
            </w:r>
            <w:r w:rsidR="0039000F">
              <w:t>.</w:t>
            </w:r>
          </w:p>
          <w:p w:rsidR="00CF656F" w:rsidRDefault="0039000F" w:rsidP="00CF656F">
            <w:pPr>
              <w:numPr>
                <w:ilvl w:val="0"/>
                <w:numId w:val="24"/>
              </w:numPr>
              <w:contextualSpacing/>
            </w:pPr>
            <w:r>
              <w:t>Preencher as informações com respeito a Consulta, com Nome da Consulta e as observações realizadas durante a consulta</w:t>
            </w:r>
            <w:r w:rsidR="00CF656F">
              <w:t>.</w:t>
            </w:r>
          </w:p>
          <w:p w:rsidR="0039000F" w:rsidRDefault="0039000F" w:rsidP="00CF656F">
            <w:pPr>
              <w:numPr>
                <w:ilvl w:val="0"/>
                <w:numId w:val="24"/>
              </w:numPr>
              <w:contextualSpacing/>
            </w:pPr>
            <w:r>
              <w:t>Salvar Consulta.</w:t>
            </w:r>
          </w:p>
          <w:p w:rsidR="00CF656F" w:rsidRDefault="00CF656F" w:rsidP="00B417BD">
            <w:pPr>
              <w:ind w:left="720"/>
              <w:contextualSpacing/>
            </w:pPr>
          </w:p>
        </w:tc>
      </w:tr>
      <w:tr w:rsidR="00CF656F" w:rsidTr="00BA262A">
        <w:trPr>
          <w:trHeight w:val="604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56F" w:rsidRDefault="00CF656F" w:rsidP="00B417BD">
            <w:r>
              <w:t>Critérios de Êxito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56F" w:rsidRDefault="0039000F" w:rsidP="0039000F">
            <w:r>
              <w:t>Os dados são salvos e após, uma mensagem de confirmação, os campos são desativados e outros campos ficam disponíveis para uso (Solicitar Exame).</w:t>
            </w:r>
          </w:p>
        </w:tc>
      </w:tr>
    </w:tbl>
    <w:p w:rsidR="00CF656F" w:rsidRDefault="00CF656F"/>
    <w:tbl>
      <w:tblPr>
        <w:tblStyle w:val="a3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7590"/>
      </w:tblGrid>
      <w:tr w:rsidR="00061BF9" w:rsidTr="003A2CF7">
        <w:trPr>
          <w:trHeight w:val="374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BF9" w:rsidRDefault="00061BF9" w:rsidP="00B417BD">
            <w:pPr>
              <w:rPr>
                <w:vertAlign w:val="superscript"/>
              </w:rPr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BF9" w:rsidRDefault="00061BF9" w:rsidP="003A2CF7">
            <w:pPr>
              <w:pStyle w:val="Ttulo2"/>
              <w:keepNext w:val="0"/>
              <w:keepLines w:val="0"/>
              <w:spacing w:before="120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bookmarkStart w:id="38" w:name="_Toc515305731"/>
            <w:r>
              <w:rPr>
                <w:b w:val="0"/>
                <w:sz w:val="20"/>
                <w:szCs w:val="20"/>
              </w:rPr>
              <w:t>CT1</w:t>
            </w:r>
            <w:r>
              <w:rPr>
                <w:b w:val="0"/>
                <w:sz w:val="20"/>
                <w:szCs w:val="20"/>
              </w:rPr>
              <w:t>8</w:t>
            </w:r>
            <w:r w:rsidRPr="003204FB">
              <w:rPr>
                <w:b w:val="0"/>
                <w:sz w:val="20"/>
                <w:szCs w:val="20"/>
              </w:rPr>
              <w:t xml:space="preserve"> – </w:t>
            </w:r>
            <w:r>
              <w:rPr>
                <w:b w:val="0"/>
                <w:sz w:val="20"/>
                <w:szCs w:val="20"/>
              </w:rPr>
              <w:t>Solicitar Exame</w:t>
            </w:r>
            <w:bookmarkEnd w:id="38"/>
            <w:r>
              <w:rPr>
                <w:rFonts w:ascii="Arial" w:eastAsia="Arial" w:hAnsi="Arial" w:cs="Arial"/>
                <w:b w:val="0"/>
                <w:sz w:val="18"/>
                <w:szCs w:val="18"/>
              </w:rPr>
              <w:t xml:space="preserve"> </w:t>
            </w:r>
          </w:p>
        </w:tc>
      </w:tr>
      <w:tr w:rsidR="00061BF9" w:rsidTr="00B417BD">
        <w:trPr>
          <w:trHeight w:val="7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BF9" w:rsidRDefault="00061BF9" w:rsidP="00B417BD">
            <w:r>
              <w:t>Objetivo do Teste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BF9" w:rsidRDefault="00061BF9" w:rsidP="00B417BD">
            <w:r>
              <w:t>Solicitar exame para o paciente após uma solicitação ou necessidade via recomendação médica</w:t>
            </w:r>
            <w:r>
              <w:t>.</w:t>
            </w:r>
          </w:p>
        </w:tc>
      </w:tr>
      <w:tr w:rsidR="00061BF9" w:rsidTr="00BA262A">
        <w:trPr>
          <w:trHeight w:val="765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BF9" w:rsidRDefault="00061BF9" w:rsidP="00B417BD">
            <w:r>
              <w:t>Passos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BF9" w:rsidRDefault="00061BF9" w:rsidP="00061BF9">
            <w:pPr>
              <w:numPr>
                <w:ilvl w:val="0"/>
                <w:numId w:val="25"/>
              </w:numPr>
              <w:contextualSpacing/>
            </w:pPr>
            <w:r>
              <w:t>Após CT1</w:t>
            </w:r>
            <w:r>
              <w:t>7</w:t>
            </w:r>
            <w:r>
              <w:t xml:space="preserve"> concluído.</w:t>
            </w:r>
          </w:p>
          <w:p w:rsidR="00061BF9" w:rsidRDefault="00061BF9" w:rsidP="008B5646">
            <w:pPr>
              <w:numPr>
                <w:ilvl w:val="0"/>
                <w:numId w:val="25"/>
              </w:numPr>
              <w:contextualSpacing/>
            </w:pPr>
            <w:r>
              <w:t xml:space="preserve">Preencher as informações com respeito </w:t>
            </w:r>
            <w:r>
              <w:t>ao Exame, com dia e hora marcada</w:t>
            </w:r>
            <w:r>
              <w:t>.</w:t>
            </w:r>
          </w:p>
          <w:p w:rsidR="00061BF9" w:rsidRDefault="00061BF9" w:rsidP="008B5646">
            <w:pPr>
              <w:numPr>
                <w:ilvl w:val="0"/>
                <w:numId w:val="25"/>
              </w:numPr>
              <w:contextualSpacing/>
            </w:pPr>
            <w:r>
              <w:t>Acionar botão Solicitar Exame.</w:t>
            </w:r>
          </w:p>
          <w:p w:rsidR="00061BF9" w:rsidRDefault="00061BF9" w:rsidP="00B417BD">
            <w:pPr>
              <w:ind w:left="720"/>
              <w:contextualSpacing/>
            </w:pPr>
          </w:p>
        </w:tc>
      </w:tr>
      <w:tr w:rsidR="00061BF9" w:rsidTr="00BA262A">
        <w:trPr>
          <w:trHeight w:val="343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BF9" w:rsidRDefault="00061BF9" w:rsidP="00B417BD">
            <w:r>
              <w:t>Critérios de Êxito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1BF9" w:rsidRDefault="00061BF9" w:rsidP="00061BF9">
            <w:r>
              <w:t>O exame é solicitado após uma confirmação ser exibida ao usuário.</w:t>
            </w:r>
          </w:p>
        </w:tc>
      </w:tr>
    </w:tbl>
    <w:p w:rsidR="00061BF9" w:rsidRDefault="00061BF9"/>
    <w:tbl>
      <w:tblPr>
        <w:tblStyle w:val="a3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7590"/>
      </w:tblGrid>
      <w:tr w:rsidR="00413481" w:rsidTr="00B417BD">
        <w:trPr>
          <w:trHeight w:val="700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481" w:rsidRDefault="00413481" w:rsidP="00B417BD">
            <w:pPr>
              <w:rPr>
                <w:vertAlign w:val="superscript"/>
              </w:rPr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481" w:rsidRDefault="00413481" w:rsidP="00413481">
            <w:pPr>
              <w:pStyle w:val="Ttulo2"/>
              <w:keepNext w:val="0"/>
              <w:keepLines w:val="0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bookmarkStart w:id="39" w:name="_Toc515305732"/>
            <w:r>
              <w:rPr>
                <w:b w:val="0"/>
                <w:sz w:val="20"/>
                <w:szCs w:val="20"/>
              </w:rPr>
              <w:t>CT18</w:t>
            </w:r>
            <w:r w:rsidRPr="003204FB">
              <w:rPr>
                <w:b w:val="0"/>
                <w:sz w:val="20"/>
                <w:szCs w:val="20"/>
              </w:rPr>
              <w:t xml:space="preserve"> – </w:t>
            </w:r>
            <w:r>
              <w:rPr>
                <w:b w:val="0"/>
                <w:sz w:val="20"/>
                <w:szCs w:val="20"/>
              </w:rPr>
              <w:t>Receita Médica</w:t>
            </w:r>
            <w:bookmarkEnd w:id="39"/>
            <w:r>
              <w:rPr>
                <w:rFonts w:ascii="Arial" w:eastAsia="Arial" w:hAnsi="Arial" w:cs="Arial"/>
                <w:b w:val="0"/>
                <w:sz w:val="18"/>
                <w:szCs w:val="18"/>
              </w:rPr>
              <w:t xml:space="preserve"> </w:t>
            </w:r>
          </w:p>
        </w:tc>
      </w:tr>
      <w:tr w:rsidR="00413481" w:rsidTr="00BA262A">
        <w:trPr>
          <w:trHeight w:val="601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481" w:rsidRDefault="00413481" w:rsidP="00B417BD">
            <w:r>
              <w:t>Objetivo do Teste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481" w:rsidRDefault="00413481" w:rsidP="00413481">
            <w:r>
              <w:t>Emitir uma receita médica ao Paciente por impresso, gerando um PDF.</w:t>
            </w:r>
          </w:p>
        </w:tc>
      </w:tr>
      <w:tr w:rsidR="00413481" w:rsidTr="00B417BD">
        <w:trPr>
          <w:trHeight w:val="10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481" w:rsidRDefault="00413481" w:rsidP="00B417BD">
            <w:r>
              <w:lastRenderedPageBreak/>
              <w:t>Passos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481" w:rsidRDefault="00413481" w:rsidP="00413481">
            <w:pPr>
              <w:numPr>
                <w:ilvl w:val="0"/>
                <w:numId w:val="26"/>
              </w:numPr>
              <w:contextualSpacing/>
            </w:pPr>
            <w:r>
              <w:t>Após CT17 concluído.</w:t>
            </w:r>
          </w:p>
          <w:p w:rsidR="00413481" w:rsidRDefault="00413481" w:rsidP="00413481">
            <w:pPr>
              <w:numPr>
                <w:ilvl w:val="0"/>
                <w:numId w:val="26"/>
              </w:numPr>
              <w:contextualSpacing/>
            </w:pPr>
            <w:r>
              <w:t xml:space="preserve">Preencher as informações com </w:t>
            </w:r>
            <w:r>
              <w:t>os dados de Medicamentos</w:t>
            </w:r>
            <w:r>
              <w:t>.</w:t>
            </w:r>
          </w:p>
          <w:p w:rsidR="00413481" w:rsidRDefault="00413481" w:rsidP="00413481">
            <w:pPr>
              <w:numPr>
                <w:ilvl w:val="0"/>
                <w:numId w:val="26"/>
              </w:numPr>
              <w:contextualSpacing/>
            </w:pPr>
            <w:r>
              <w:t xml:space="preserve">Acionar botão </w:t>
            </w:r>
            <w:r>
              <w:t>Gerar Receita</w:t>
            </w:r>
            <w:r>
              <w:t>.</w:t>
            </w:r>
          </w:p>
          <w:p w:rsidR="00413481" w:rsidRDefault="00413481" w:rsidP="00B417BD">
            <w:pPr>
              <w:ind w:left="720"/>
              <w:contextualSpacing/>
            </w:pPr>
          </w:p>
        </w:tc>
      </w:tr>
      <w:tr w:rsidR="00413481" w:rsidTr="00B417BD">
        <w:trPr>
          <w:trHeight w:val="7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481" w:rsidRDefault="00413481" w:rsidP="00B417BD">
            <w:r>
              <w:t>Critérios de Êxito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481" w:rsidRDefault="00413481" w:rsidP="00413481">
            <w:r>
              <w:t>Um PDF é gerado e executado logo após acionar o botão no passo 3</w:t>
            </w:r>
            <w:r>
              <w:t>.</w:t>
            </w:r>
            <w:r>
              <w:t xml:space="preserve"> As informações devem estar conforme o preenchimento. </w:t>
            </w:r>
          </w:p>
        </w:tc>
      </w:tr>
    </w:tbl>
    <w:p w:rsidR="00C47722" w:rsidRDefault="00C47722"/>
    <w:p w:rsidR="00C47722" w:rsidRDefault="00C47722"/>
    <w:p w:rsidR="00413481" w:rsidRDefault="00413481"/>
    <w:tbl>
      <w:tblPr>
        <w:tblStyle w:val="a3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7590"/>
      </w:tblGrid>
      <w:tr w:rsidR="00424733" w:rsidTr="003A2CF7">
        <w:trPr>
          <w:trHeight w:val="507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733" w:rsidRDefault="00424733" w:rsidP="00B417BD">
            <w:pPr>
              <w:rPr>
                <w:vertAlign w:val="superscript"/>
              </w:rPr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733" w:rsidRDefault="00424733" w:rsidP="003A2CF7">
            <w:pPr>
              <w:pStyle w:val="Ttulo2"/>
              <w:keepNext w:val="0"/>
              <w:keepLines w:val="0"/>
              <w:spacing w:before="120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bookmarkStart w:id="40" w:name="_Toc515305733"/>
            <w:r>
              <w:rPr>
                <w:b w:val="0"/>
                <w:sz w:val="20"/>
                <w:szCs w:val="20"/>
              </w:rPr>
              <w:t>CT18</w:t>
            </w:r>
            <w:r w:rsidRPr="003204FB">
              <w:rPr>
                <w:b w:val="0"/>
                <w:sz w:val="20"/>
                <w:szCs w:val="20"/>
              </w:rPr>
              <w:t xml:space="preserve"> – </w:t>
            </w:r>
            <w:r w:rsidR="007C1811">
              <w:rPr>
                <w:b w:val="0"/>
                <w:sz w:val="20"/>
                <w:szCs w:val="20"/>
              </w:rPr>
              <w:t>Gerar Atestado</w:t>
            </w:r>
            <w:bookmarkEnd w:id="40"/>
            <w:r>
              <w:rPr>
                <w:rFonts w:ascii="Arial" w:eastAsia="Arial" w:hAnsi="Arial" w:cs="Arial"/>
                <w:b w:val="0"/>
                <w:sz w:val="18"/>
                <w:szCs w:val="18"/>
              </w:rPr>
              <w:t xml:space="preserve"> </w:t>
            </w:r>
          </w:p>
        </w:tc>
      </w:tr>
      <w:tr w:rsidR="00424733" w:rsidTr="00BA262A">
        <w:trPr>
          <w:trHeight w:val="47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733" w:rsidRDefault="00424733" w:rsidP="00B417BD">
            <w:r>
              <w:t>Objetivo do Teste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733" w:rsidRDefault="00424733" w:rsidP="007C1811">
            <w:r>
              <w:t xml:space="preserve">Emitir um </w:t>
            </w:r>
            <w:r w:rsidR="007C1811">
              <w:t>atestado médico</w:t>
            </w:r>
            <w:r>
              <w:t xml:space="preserve"> ao Paciente</w:t>
            </w:r>
            <w:r w:rsidR="007C1811">
              <w:t>,</w:t>
            </w:r>
            <w:r>
              <w:t xml:space="preserve"> gerando um PDF</w:t>
            </w:r>
            <w:r w:rsidR="007C1811">
              <w:t xml:space="preserve"> como arquivo</w:t>
            </w:r>
            <w:r>
              <w:t>.</w:t>
            </w:r>
          </w:p>
        </w:tc>
      </w:tr>
      <w:tr w:rsidR="00424733" w:rsidTr="00BA262A">
        <w:trPr>
          <w:trHeight w:val="469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733" w:rsidRDefault="00424733" w:rsidP="00B417BD">
            <w:r>
              <w:t>Passos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733" w:rsidRDefault="00424733" w:rsidP="007C1811">
            <w:pPr>
              <w:numPr>
                <w:ilvl w:val="0"/>
                <w:numId w:val="27"/>
              </w:numPr>
              <w:contextualSpacing/>
            </w:pPr>
            <w:r>
              <w:t>Após CT17 concluído.</w:t>
            </w:r>
          </w:p>
          <w:p w:rsidR="00424733" w:rsidRDefault="00424733" w:rsidP="00424733">
            <w:pPr>
              <w:numPr>
                <w:ilvl w:val="0"/>
                <w:numId w:val="27"/>
              </w:numPr>
              <w:contextualSpacing/>
            </w:pPr>
            <w:r>
              <w:t xml:space="preserve">Acionar botão Gerar </w:t>
            </w:r>
            <w:r w:rsidR="007C1811">
              <w:t>Atestado</w:t>
            </w:r>
            <w:r>
              <w:t>.</w:t>
            </w:r>
          </w:p>
          <w:p w:rsidR="00424733" w:rsidRDefault="00424733" w:rsidP="00B417BD">
            <w:pPr>
              <w:ind w:left="720"/>
              <w:contextualSpacing/>
            </w:pPr>
          </w:p>
        </w:tc>
      </w:tr>
      <w:tr w:rsidR="00424733" w:rsidTr="00B417BD">
        <w:trPr>
          <w:trHeight w:val="7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733" w:rsidRDefault="00424733" w:rsidP="00B417BD">
            <w:r>
              <w:t>Critérios de Êxito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4733" w:rsidRDefault="00424733" w:rsidP="004746D4">
            <w:r>
              <w:t>Um PDF é gerado e executado logo após</w:t>
            </w:r>
            <w:r w:rsidR="004746D4">
              <w:t xml:space="preserve"> acionar o botão no passo 2</w:t>
            </w:r>
            <w:r>
              <w:t xml:space="preserve">. As informações devem </w:t>
            </w:r>
            <w:r w:rsidR="004746D4">
              <w:t>ser gerado conforme os horários de atendimento e nome do Paciente.</w:t>
            </w:r>
          </w:p>
        </w:tc>
      </w:tr>
    </w:tbl>
    <w:p w:rsidR="00424733" w:rsidRDefault="00424733"/>
    <w:tbl>
      <w:tblPr>
        <w:tblStyle w:val="a4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7590"/>
      </w:tblGrid>
      <w:tr w:rsidR="00E73A0A" w:rsidTr="003A2CF7">
        <w:trPr>
          <w:trHeight w:val="482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A0A" w:rsidRDefault="00E73A0A" w:rsidP="00B417BD">
            <w:pPr>
              <w:rPr>
                <w:vertAlign w:val="superscript"/>
              </w:rPr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A0A" w:rsidRDefault="00E73A0A" w:rsidP="003A2CF7">
            <w:pPr>
              <w:pStyle w:val="Ttulo2"/>
              <w:keepNext w:val="0"/>
              <w:keepLines w:val="0"/>
              <w:spacing w:before="120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bookmarkStart w:id="41" w:name="_Toc515305734"/>
            <w:r>
              <w:rPr>
                <w:b w:val="0"/>
                <w:sz w:val="20"/>
                <w:szCs w:val="20"/>
              </w:rPr>
              <w:t>CT19</w:t>
            </w:r>
            <w:r w:rsidRPr="003204FB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–</w:t>
            </w:r>
            <w:r w:rsidRPr="003204FB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Gerenciar Contas do Paciente</w:t>
            </w:r>
            <w:r>
              <w:rPr>
                <w:b w:val="0"/>
                <w:sz w:val="20"/>
                <w:szCs w:val="20"/>
              </w:rPr>
              <w:t>.</w:t>
            </w:r>
            <w:bookmarkEnd w:id="41"/>
          </w:p>
        </w:tc>
      </w:tr>
      <w:tr w:rsidR="00E73A0A" w:rsidTr="00BA262A">
        <w:trPr>
          <w:trHeight w:val="574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A0A" w:rsidRDefault="00E73A0A" w:rsidP="00B417BD">
            <w:r>
              <w:t>Objetivo do Teste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A0A" w:rsidRDefault="00E73A0A" w:rsidP="00E73A0A">
            <w:r>
              <w:t xml:space="preserve">Abrir </w:t>
            </w:r>
            <w:r>
              <w:t>Contas do Paciente.</w:t>
            </w:r>
          </w:p>
        </w:tc>
      </w:tr>
      <w:tr w:rsidR="00E73A0A" w:rsidTr="00BA262A">
        <w:trPr>
          <w:trHeight w:val="433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A0A" w:rsidRDefault="00E73A0A" w:rsidP="00B417BD">
            <w:r>
              <w:t>Passos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A0A" w:rsidRDefault="00E73A0A" w:rsidP="00E73A0A">
            <w:pPr>
              <w:numPr>
                <w:ilvl w:val="0"/>
                <w:numId w:val="28"/>
              </w:numPr>
              <w:contextualSpacing/>
            </w:pPr>
            <w:r>
              <w:t>Após CT02</w:t>
            </w:r>
            <w:r w:rsidR="00C92F56">
              <w:t xml:space="preserve"> (</w:t>
            </w:r>
            <w:r w:rsidR="00C92F56">
              <w:t>iniciado a sessão como Atendente</w:t>
            </w:r>
            <w:r w:rsidR="00C92F56">
              <w:t>)</w:t>
            </w:r>
            <w:r>
              <w:t>.</w:t>
            </w:r>
          </w:p>
          <w:p w:rsidR="00E73A0A" w:rsidRDefault="00E73A0A" w:rsidP="00C92F56">
            <w:pPr>
              <w:numPr>
                <w:ilvl w:val="0"/>
                <w:numId w:val="28"/>
              </w:numPr>
              <w:contextualSpacing/>
            </w:pPr>
            <w:r>
              <w:t xml:space="preserve">Escolher a opção </w:t>
            </w:r>
            <w:r w:rsidR="00C92F56">
              <w:t>“</w:t>
            </w:r>
            <w:r>
              <w:t>Conta</w:t>
            </w:r>
            <w:r w:rsidR="00C92F56">
              <w:t>”</w:t>
            </w:r>
            <w:r>
              <w:t xml:space="preserve"> no </w:t>
            </w:r>
            <w:r>
              <w:t>M</w:t>
            </w:r>
            <w:r>
              <w:t xml:space="preserve">enu </w:t>
            </w:r>
            <w:r w:rsidR="00C92F56">
              <w:t>Principal.</w:t>
            </w:r>
          </w:p>
          <w:p w:rsidR="00C92F56" w:rsidRDefault="00C92F56" w:rsidP="00C92F56">
            <w:pPr>
              <w:ind w:left="360"/>
              <w:contextualSpacing/>
            </w:pPr>
          </w:p>
        </w:tc>
      </w:tr>
      <w:tr w:rsidR="00E73A0A" w:rsidTr="00BA262A">
        <w:trPr>
          <w:trHeight w:val="403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A0A" w:rsidRDefault="00E73A0A" w:rsidP="00B417BD">
            <w:r>
              <w:t>Critérios de Êxito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A0A" w:rsidRDefault="00E73A0A" w:rsidP="00C92F56">
            <w:r>
              <w:t xml:space="preserve">Abrir a tela de </w:t>
            </w:r>
            <w:r w:rsidR="00C92F56">
              <w:t>Gerenciamento de Contas do Paciente.</w:t>
            </w:r>
          </w:p>
        </w:tc>
      </w:tr>
    </w:tbl>
    <w:p w:rsidR="00951AFA" w:rsidRDefault="00951AFA"/>
    <w:p w:rsidR="00951AFA" w:rsidRDefault="00951AFA">
      <w:r>
        <w:br w:type="page"/>
      </w:r>
    </w:p>
    <w:p w:rsidR="00E73A0A" w:rsidRDefault="00E73A0A"/>
    <w:tbl>
      <w:tblPr>
        <w:tblStyle w:val="a4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7590"/>
      </w:tblGrid>
      <w:tr w:rsidR="00951AFA" w:rsidTr="003A2CF7">
        <w:trPr>
          <w:trHeight w:val="507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FA" w:rsidRDefault="00951AFA" w:rsidP="00B417BD">
            <w:pPr>
              <w:rPr>
                <w:vertAlign w:val="superscript"/>
              </w:rPr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FA" w:rsidRDefault="00951AFA" w:rsidP="003A2CF7">
            <w:pPr>
              <w:pStyle w:val="Ttulo2"/>
              <w:keepNext w:val="0"/>
              <w:keepLines w:val="0"/>
              <w:spacing w:before="120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bookmarkStart w:id="42" w:name="_Toc515305735"/>
            <w:r>
              <w:rPr>
                <w:b w:val="0"/>
                <w:sz w:val="20"/>
                <w:szCs w:val="20"/>
              </w:rPr>
              <w:t>CT</w:t>
            </w:r>
            <w:r w:rsidR="007427C3">
              <w:rPr>
                <w:b w:val="0"/>
                <w:sz w:val="20"/>
                <w:szCs w:val="20"/>
              </w:rPr>
              <w:t>20</w:t>
            </w:r>
            <w:r w:rsidRPr="003204FB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–</w:t>
            </w:r>
            <w:r w:rsidRPr="003204FB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Lançar Conta do Paciente</w:t>
            </w:r>
            <w:r>
              <w:rPr>
                <w:b w:val="0"/>
                <w:sz w:val="20"/>
                <w:szCs w:val="20"/>
              </w:rPr>
              <w:t>.</w:t>
            </w:r>
            <w:bookmarkEnd w:id="42"/>
          </w:p>
        </w:tc>
      </w:tr>
      <w:tr w:rsidR="00951AFA" w:rsidTr="00BA262A">
        <w:trPr>
          <w:trHeight w:val="469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FA" w:rsidRDefault="00951AFA" w:rsidP="00B417BD">
            <w:r>
              <w:t>Objetivo do Teste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FA" w:rsidRDefault="007427C3" w:rsidP="007427C3">
            <w:r>
              <w:t>Lançar um</w:t>
            </w:r>
            <w:r w:rsidR="00951AFA">
              <w:t xml:space="preserve"> </w:t>
            </w:r>
            <w:r>
              <w:t>Conta para um</w:t>
            </w:r>
            <w:r w:rsidR="00951AFA">
              <w:t xml:space="preserve"> Paciente.</w:t>
            </w:r>
          </w:p>
        </w:tc>
      </w:tr>
      <w:tr w:rsidR="00951AFA" w:rsidTr="00BA262A">
        <w:trPr>
          <w:trHeight w:val="1177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FA" w:rsidRDefault="00951AFA" w:rsidP="00B417BD">
            <w:r>
              <w:t>Passos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7C3" w:rsidRDefault="00951AFA" w:rsidP="0013644B">
            <w:pPr>
              <w:numPr>
                <w:ilvl w:val="0"/>
                <w:numId w:val="29"/>
              </w:numPr>
              <w:contextualSpacing/>
            </w:pPr>
            <w:r>
              <w:t xml:space="preserve">Após </w:t>
            </w:r>
            <w:r w:rsidR="003B3E9F">
              <w:t xml:space="preserve">o Caso nº </w:t>
            </w:r>
            <w:r>
              <w:t>CT</w:t>
            </w:r>
            <w:r w:rsidR="007427C3">
              <w:t>19.</w:t>
            </w:r>
          </w:p>
          <w:p w:rsidR="007427C3" w:rsidRDefault="007427C3" w:rsidP="0013644B">
            <w:pPr>
              <w:numPr>
                <w:ilvl w:val="0"/>
                <w:numId w:val="29"/>
              </w:numPr>
              <w:contextualSpacing/>
            </w:pPr>
            <w:r>
              <w:t>Selecionar um paciente na tabela.</w:t>
            </w:r>
          </w:p>
          <w:p w:rsidR="00951AFA" w:rsidRDefault="007427C3" w:rsidP="0013644B">
            <w:pPr>
              <w:numPr>
                <w:ilvl w:val="0"/>
                <w:numId w:val="29"/>
              </w:numPr>
              <w:contextualSpacing/>
            </w:pPr>
            <w:r>
              <w:t>Acionar o botão</w:t>
            </w:r>
            <w:r w:rsidR="00951AFA">
              <w:t xml:space="preserve"> “</w:t>
            </w:r>
            <w:r>
              <w:t>Lançar Conta</w:t>
            </w:r>
            <w:r w:rsidR="00951AFA">
              <w:t>”</w:t>
            </w:r>
            <w:r>
              <w:t xml:space="preserve"> no canto superior da Tela</w:t>
            </w:r>
            <w:r w:rsidR="00951AFA">
              <w:t>.</w:t>
            </w:r>
          </w:p>
          <w:p w:rsidR="00951AFA" w:rsidRDefault="005058FD" w:rsidP="00564A7B">
            <w:pPr>
              <w:numPr>
                <w:ilvl w:val="0"/>
                <w:numId w:val="29"/>
              </w:numPr>
              <w:contextualSpacing/>
            </w:pPr>
            <w:r>
              <w:t xml:space="preserve">Preencher informações de data de </w:t>
            </w:r>
            <w:r w:rsidR="00E11F82">
              <w:t>Pagamento e se esta conta já foi paga</w:t>
            </w:r>
            <w:r>
              <w:t>.</w:t>
            </w:r>
          </w:p>
          <w:p w:rsidR="00564A7B" w:rsidRDefault="00564A7B" w:rsidP="00564A7B">
            <w:pPr>
              <w:numPr>
                <w:ilvl w:val="0"/>
                <w:numId w:val="29"/>
              </w:numPr>
              <w:contextualSpacing/>
            </w:pPr>
            <w:r>
              <w:t>Acionar o botão Lançar Conta.</w:t>
            </w:r>
          </w:p>
        </w:tc>
      </w:tr>
      <w:tr w:rsidR="00951AFA" w:rsidTr="00B417BD">
        <w:trPr>
          <w:trHeight w:val="7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FA" w:rsidRDefault="00951AFA" w:rsidP="00B417BD">
            <w:r>
              <w:t>Critérios de Êxito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1AFA" w:rsidRDefault="00564A7B" w:rsidP="00564A7B">
            <w:r>
              <w:t>A tela se fechará e a conta estará disponível para ser visualizada em contas pendentes se ainda não paga, ou em contas pagas, caso esta tenha sido finalizada</w:t>
            </w:r>
            <w:r w:rsidR="00951AFA">
              <w:t>.</w:t>
            </w:r>
          </w:p>
        </w:tc>
      </w:tr>
    </w:tbl>
    <w:p w:rsidR="00FE19D6" w:rsidRDefault="00FE19D6"/>
    <w:p w:rsidR="0086689E" w:rsidRDefault="0086689E"/>
    <w:tbl>
      <w:tblPr>
        <w:tblStyle w:val="a4"/>
        <w:tblW w:w="883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7590"/>
      </w:tblGrid>
      <w:tr w:rsidR="00831152" w:rsidTr="003A2CF7">
        <w:trPr>
          <w:trHeight w:val="524"/>
        </w:trPr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152" w:rsidRDefault="00831152" w:rsidP="00B417BD">
            <w:pPr>
              <w:rPr>
                <w:vertAlign w:val="superscript"/>
              </w:rPr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152" w:rsidRDefault="00831152" w:rsidP="003A2CF7">
            <w:pPr>
              <w:pStyle w:val="Ttulo2"/>
              <w:keepNext w:val="0"/>
              <w:keepLines w:val="0"/>
              <w:spacing w:before="120"/>
              <w:rPr>
                <w:rFonts w:ascii="Arial" w:eastAsia="Arial" w:hAnsi="Arial" w:cs="Arial"/>
                <w:b w:val="0"/>
                <w:sz w:val="18"/>
                <w:szCs w:val="18"/>
              </w:rPr>
            </w:pPr>
            <w:bookmarkStart w:id="43" w:name="_Toc515305736"/>
            <w:r>
              <w:rPr>
                <w:b w:val="0"/>
                <w:sz w:val="20"/>
                <w:szCs w:val="20"/>
              </w:rPr>
              <w:t>CT20</w:t>
            </w:r>
            <w:r w:rsidRPr="003204FB">
              <w:rPr>
                <w:b w:val="0"/>
                <w:sz w:val="20"/>
                <w:szCs w:val="20"/>
              </w:rPr>
              <w:t xml:space="preserve"> </w:t>
            </w:r>
            <w:r>
              <w:rPr>
                <w:b w:val="0"/>
                <w:sz w:val="20"/>
                <w:szCs w:val="20"/>
              </w:rPr>
              <w:t>–</w:t>
            </w:r>
            <w:r w:rsidRPr="003204FB">
              <w:rPr>
                <w:b w:val="0"/>
                <w:sz w:val="20"/>
                <w:szCs w:val="20"/>
              </w:rPr>
              <w:t xml:space="preserve"> </w:t>
            </w:r>
            <w:r w:rsidR="0086689E">
              <w:rPr>
                <w:b w:val="0"/>
                <w:sz w:val="20"/>
                <w:szCs w:val="20"/>
              </w:rPr>
              <w:t>Gerar Recibo</w:t>
            </w:r>
            <w:r>
              <w:rPr>
                <w:b w:val="0"/>
                <w:sz w:val="20"/>
                <w:szCs w:val="20"/>
              </w:rPr>
              <w:t>.</w:t>
            </w:r>
            <w:bookmarkEnd w:id="43"/>
          </w:p>
        </w:tc>
      </w:tr>
      <w:tr w:rsidR="00831152" w:rsidTr="00B417BD">
        <w:trPr>
          <w:trHeight w:val="7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152" w:rsidRDefault="00831152" w:rsidP="00B417BD">
            <w:r>
              <w:t>Objetivo do Teste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152" w:rsidRDefault="0086689E" w:rsidP="00B417BD">
            <w:r>
              <w:t>Gerar recibo para o Paciente em arquivo PDF</w:t>
            </w:r>
            <w:r w:rsidR="00831152">
              <w:t>.</w:t>
            </w:r>
          </w:p>
        </w:tc>
      </w:tr>
      <w:tr w:rsidR="0041513C" w:rsidTr="0041513C">
        <w:trPr>
          <w:trHeight w:val="1167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13C" w:rsidRDefault="0041513C" w:rsidP="0041513C">
            <w:r>
              <w:t>Passos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13C" w:rsidRDefault="0041513C" w:rsidP="0041513C">
            <w:pPr>
              <w:numPr>
                <w:ilvl w:val="0"/>
                <w:numId w:val="31"/>
              </w:numPr>
              <w:contextualSpacing/>
            </w:pPr>
            <w:r>
              <w:t>Após o Caso nº CT02, CT19 e CT20.</w:t>
            </w:r>
          </w:p>
          <w:p w:rsidR="0041513C" w:rsidRDefault="0041513C" w:rsidP="0041513C">
            <w:pPr>
              <w:numPr>
                <w:ilvl w:val="0"/>
                <w:numId w:val="31"/>
              </w:numPr>
              <w:contextualSpacing/>
            </w:pPr>
            <w:r>
              <w:t>Selecionar opção Contas Pagas no menu de opção.</w:t>
            </w:r>
          </w:p>
          <w:p w:rsidR="0041513C" w:rsidRDefault="0041513C" w:rsidP="0041513C">
            <w:pPr>
              <w:numPr>
                <w:ilvl w:val="0"/>
                <w:numId w:val="31"/>
              </w:numPr>
              <w:contextualSpacing/>
            </w:pPr>
            <w:r>
              <w:t>Selecionar um paciente na tabela em lista de Contas pagas.</w:t>
            </w:r>
          </w:p>
          <w:p w:rsidR="0041513C" w:rsidRDefault="0041513C" w:rsidP="0041513C">
            <w:pPr>
              <w:numPr>
                <w:ilvl w:val="0"/>
                <w:numId w:val="31"/>
              </w:numPr>
              <w:contextualSpacing/>
            </w:pPr>
            <w:r>
              <w:t>Acionar o botão “Gerar Recibo” no canto superior da Tela.</w:t>
            </w:r>
          </w:p>
        </w:tc>
      </w:tr>
      <w:tr w:rsidR="0041513C" w:rsidTr="00B417BD">
        <w:trPr>
          <w:trHeight w:val="780"/>
        </w:trPr>
        <w:tc>
          <w:tcPr>
            <w:tcW w:w="12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13C" w:rsidRDefault="0041513C" w:rsidP="0041513C">
            <w:r>
              <w:t>Critérios de Êxito</w:t>
            </w:r>
          </w:p>
        </w:tc>
        <w:tc>
          <w:tcPr>
            <w:tcW w:w="7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513C" w:rsidRDefault="0041513C" w:rsidP="0041513C">
            <w:r>
              <w:t xml:space="preserve">Um arquivo em PDF com informações detalhadas do Paciente e o pagamento são informadas com o campo de assinatura de um profissional da clínica. </w:t>
            </w:r>
          </w:p>
        </w:tc>
      </w:tr>
    </w:tbl>
    <w:p w:rsidR="00831152" w:rsidRDefault="00831152"/>
    <w:p w:rsidR="00B474E8" w:rsidRDefault="00B474E8">
      <w:r>
        <w:br w:type="page"/>
      </w:r>
    </w:p>
    <w:p w:rsidR="00FE19D6" w:rsidRDefault="00B474E8" w:rsidP="00B40973">
      <w:pPr>
        <w:pStyle w:val="Ttulo7"/>
        <w:rPr>
          <w:rFonts w:eastAsia="Arial"/>
        </w:rPr>
      </w:pPr>
      <w:bookmarkStart w:id="44" w:name="_Toc515305737"/>
      <w:r w:rsidRPr="000D6412">
        <w:rPr>
          <w:rFonts w:eastAsia="Arial"/>
        </w:rPr>
        <w:lastRenderedPageBreak/>
        <w:t>FERRAMENTAS</w:t>
      </w:r>
      <w:bookmarkEnd w:id="44"/>
    </w:p>
    <w:p w:rsidR="00B474E8" w:rsidRPr="00B474E8" w:rsidRDefault="00B474E8" w:rsidP="00B474E8">
      <w:pPr>
        <w:rPr>
          <w:rFonts w:eastAsia="Arial"/>
        </w:rPr>
      </w:pPr>
    </w:p>
    <w:p w:rsidR="00FE19D6" w:rsidRDefault="00B5539D" w:rsidP="00B474E8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  <w:bookmarkStart w:id="45" w:name="_3o7alnk" w:colFirst="0" w:colLast="0"/>
      <w:bookmarkEnd w:id="45"/>
      <w:r>
        <w:rPr>
          <w:color w:val="000000"/>
          <w:sz w:val="22"/>
          <w:szCs w:val="22"/>
        </w:rPr>
        <w:t>As seguintes ferramentas serão empregadas para esse projeto:</w:t>
      </w:r>
    </w:p>
    <w:p w:rsidR="00FE19D6" w:rsidRDefault="00FE19D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2"/>
          <w:szCs w:val="22"/>
        </w:rPr>
      </w:pPr>
    </w:p>
    <w:tbl>
      <w:tblPr>
        <w:tblStyle w:val="a9"/>
        <w:tblW w:w="8568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358"/>
        <w:gridCol w:w="3150"/>
      </w:tblGrid>
      <w:tr w:rsidR="00FE19D6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:rsidR="00FE19D6" w:rsidRDefault="00B5539D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Objetivo</w:t>
            </w: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:rsidR="00FE19D6" w:rsidRDefault="00B5539D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:rsidR="00FE19D6" w:rsidRDefault="00B5539D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Fornecedor</w:t>
            </w:r>
          </w:p>
        </w:tc>
      </w:tr>
      <w:tr w:rsidR="00FE19D6">
        <w:trPr>
          <w:jc w:val="center"/>
        </w:trPr>
        <w:tc>
          <w:tcPr>
            <w:tcW w:w="3060" w:type="dxa"/>
            <w:tcBorders>
              <w:top w:val="nil"/>
            </w:tcBorders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2358" w:type="dxa"/>
            <w:tcBorders>
              <w:top w:val="nil"/>
            </w:tcBorders>
          </w:tcPr>
          <w:p w:rsidR="00FE19D6" w:rsidRDefault="00FE19D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50" w:type="dxa"/>
            <w:tcBorders>
              <w:top w:val="nil"/>
            </w:tcBorders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FE19D6">
        <w:trPr>
          <w:jc w:val="center"/>
        </w:trPr>
        <w:tc>
          <w:tcPr>
            <w:tcW w:w="3060" w:type="dxa"/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2358" w:type="dxa"/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150" w:type="dxa"/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FE19D6">
        <w:trPr>
          <w:jc w:val="center"/>
        </w:trPr>
        <w:tc>
          <w:tcPr>
            <w:tcW w:w="3060" w:type="dxa"/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2358" w:type="dxa"/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150" w:type="dxa"/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FE19D6">
        <w:trPr>
          <w:jc w:val="center"/>
        </w:trPr>
        <w:tc>
          <w:tcPr>
            <w:tcW w:w="3060" w:type="dxa"/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2358" w:type="dxa"/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150" w:type="dxa"/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FE19D6" w:rsidRDefault="00B5539D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46" w:name="_835zdktnp92c" w:colFirst="0" w:colLast="0"/>
      <w:bookmarkEnd w:id="46"/>
      <w:r>
        <w:br w:type="page"/>
      </w:r>
    </w:p>
    <w:p w:rsidR="00FE19D6" w:rsidRPr="000D6412" w:rsidRDefault="00B5539D" w:rsidP="00B40973">
      <w:pPr>
        <w:pStyle w:val="Ttulo7"/>
        <w:rPr>
          <w:rFonts w:eastAsia="Arial"/>
        </w:rPr>
      </w:pPr>
      <w:bookmarkStart w:id="47" w:name="_5se58eae6k6w" w:colFirst="0" w:colLast="0"/>
      <w:bookmarkEnd w:id="47"/>
      <w:r w:rsidRPr="000D6412">
        <w:rPr>
          <w:rFonts w:eastAsia="Arial"/>
        </w:rPr>
        <w:lastRenderedPageBreak/>
        <w:t xml:space="preserve"> </w:t>
      </w:r>
      <w:bookmarkStart w:id="48" w:name="_Toc515305738"/>
      <w:r w:rsidRPr="000D6412">
        <w:rPr>
          <w:rFonts w:eastAsia="Arial"/>
        </w:rPr>
        <w:t>PLANEJAMENTO PARA OS TESTES</w:t>
      </w:r>
      <w:bookmarkEnd w:id="48"/>
    </w:p>
    <w:p w:rsidR="00FE19D6" w:rsidRPr="003A2CF7" w:rsidRDefault="00E264E7" w:rsidP="007C3013">
      <w:pPr>
        <w:pStyle w:val="Titulo1"/>
        <w:numPr>
          <w:ilvl w:val="0"/>
          <w:numId w:val="0"/>
        </w:numPr>
        <w:ind w:left="360"/>
      </w:pPr>
      <w:bookmarkStart w:id="49" w:name="_m7v4ya5o5chq" w:colFirst="0" w:colLast="0"/>
      <w:bookmarkEnd w:id="49"/>
      <w:r>
        <w:t>4</w:t>
      </w:r>
      <w:r w:rsidR="00B5539D" w:rsidRPr="003A2CF7">
        <w:t>.1        Necessidades de Hardware</w:t>
      </w:r>
    </w:p>
    <w:tbl>
      <w:tblPr>
        <w:tblStyle w:val="aa"/>
        <w:tblW w:w="961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2895"/>
        <w:gridCol w:w="945"/>
        <w:gridCol w:w="2985"/>
      </w:tblGrid>
      <w:tr w:rsidR="00FE19D6" w:rsidRPr="003A2CF7">
        <w:trPr>
          <w:trHeight w:val="780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b/>
                <w:sz w:val="24"/>
                <w:szCs w:val="26"/>
              </w:rPr>
            </w:pPr>
            <w:r w:rsidRPr="003A2CF7">
              <w:rPr>
                <w:rFonts w:ascii="Arial" w:eastAsia="Arial" w:hAnsi="Arial" w:cs="Arial"/>
                <w:b/>
                <w:sz w:val="24"/>
                <w:szCs w:val="26"/>
              </w:rPr>
              <w:t>Tipo de Hardware</w:t>
            </w:r>
          </w:p>
        </w:tc>
        <w:tc>
          <w:tcPr>
            <w:tcW w:w="28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b/>
                <w:sz w:val="24"/>
                <w:szCs w:val="26"/>
              </w:rPr>
            </w:pPr>
            <w:r w:rsidRPr="003A2CF7">
              <w:rPr>
                <w:rFonts w:ascii="Arial" w:eastAsia="Arial" w:hAnsi="Arial" w:cs="Arial"/>
                <w:b/>
                <w:sz w:val="24"/>
                <w:szCs w:val="26"/>
              </w:rPr>
              <w:t>Detalhamento</w:t>
            </w:r>
          </w:p>
        </w:tc>
        <w:tc>
          <w:tcPr>
            <w:tcW w:w="9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b/>
                <w:sz w:val="24"/>
                <w:szCs w:val="26"/>
              </w:rPr>
            </w:pPr>
            <w:proofErr w:type="spellStart"/>
            <w:r w:rsidRPr="003A2CF7">
              <w:rPr>
                <w:rFonts w:ascii="Arial" w:eastAsia="Arial" w:hAnsi="Arial" w:cs="Arial"/>
                <w:b/>
                <w:sz w:val="24"/>
                <w:szCs w:val="26"/>
              </w:rPr>
              <w:t>Qtd</w:t>
            </w:r>
            <w:proofErr w:type="spellEnd"/>
            <w:r w:rsidR="003A2CF7" w:rsidRPr="003A2CF7">
              <w:rPr>
                <w:rFonts w:ascii="Arial" w:eastAsia="Arial" w:hAnsi="Arial" w:cs="Arial"/>
                <w:b/>
                <w:sz w:val="24"/>
                <w:szCs w:val="26"/>
              </w:rPr>
              <w:t>.</w:t>
            </w:r>
          </w:p>
        </w:tc>
        <w:tc>
          <w:tcPr>
            <w:tcW w:w="2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b/>
                <w:sz w:val="24"/>
                <w:szCs w:val="26"/>
              </w:rPr>
            </w:pPr>
            <w:r w:rsidRPr="003A2CF7">
              <w:rPr>
                <w:rFonts w:ascii="Arial" w:eastAsia="Arial" w:hAnsi="Arial" w:cs="Arial"/>
                <w:b/>
                <w:sz w:val="24"/>
                <w:szCs w:val="26"/>
              </w:rPr>
              <w:t>Forma de Disponibilização</w:t>
            </w:r>
          </w:p>
        </w:tc>
      </w:tr>
      <w:tr w:rsidR="00FE19D6" w:rsidRPr="003A2CF7">
        <w:trPr>
          <w:trHeight w:val="1180"/>
        </w:trPr>
        <w:tc>
          <w:tcPr>
            <w:tcW w:w="2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sz w:val="24"/>
                <w:szCs w:val="26"/>
              </w:rPr>
            </w:pPr>
            <w:r w:rsidRPr="003A2CF7">
              <w:rPr>
                <w:rFonts w:ascii="Arial" w:eastAsia="Arial" w:hAnsi="Arial" w:cs="Arial"/>
                <w:sz w:val="24"/>
                <w:szCs w:val="26"/>
              </w:rPr>
              <w:t>Computador Básico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sz w:val="24"/>
                <w:szCs w:val="26"/>
              </w:rPr>
            </w:pPr>
            <w:r w:rsidRPr="003A2CF7">
              <w:rPr>
                <w:rFonts w:ascii="Arial" w:eastAsia="Arial" w:hAnsi="Arial" w:cs="Arial"/>
                <w:sz w:val="24"/>
                <w:szCs w:val="26"/>
              </w:rPr>
              <w:t>Notebook Leoncio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sz w:val="24"/>
                <w:szCs w:val="26"/>
              </w:rPr>
            </w:pPr>
            <w:r w:rsidRPr="003A2CF7">
              <w:rPr>
                <w:rFonts w:ascii="Arial" w:eastAsia="Arial" w:hAnsi="Arial" w:cs="Arial"/>
                <w:sz w:val="24"/>
                <w:szCs w:val="26"/>
              </w:rPr>
              <w:t>1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sz w:val="24"/>
                <w:szCs w:val="26"/>
              </w:rPr>
            </w:pPr>
            <w:r w:rsidRPr="003A2CF7">
              <w:rPr>
                <w:rFonts w:ascii="Arial" w:eastAsia="Arial" w:hAnsi="Arial" w:cs="Arial"/>
                <w:sz w:val="24"/>
                <w:szCs w:val="26"/>
              </w:rPr>
              <w:t>Colaborativo</w:t>
            </w:r>
          </w:p>
        </w:tc>
      </w:tr>
    </w:tbl>
    <w:p w:rsidR="00FE19D6" w:rsidRDefault="00B5539D">
      <w:pPr>
        <w:keepNext/>
        <w:spacing w:before="12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 </w:t>
      </w:r>
    </w:p>
    <w:p w:rsidR="00FE19D6" w:rsidRPr="007C3013" w:rsidRDefault="00E264E7" w:rsidP="007C3013">
      <w:pPr>
        <w:pStyle w:val="Titulo1"/>
        <w:numPr>
          <w:ilvl w:val="0"/>
          <w:numId w:val="0"/>
        </w:numPr>
        <w:ind w:left="360"/>
      </w:pPr>
      <w:bookmarkStart w:id="50" w:name="_v0oq53x43fa4" w:colFirst="0" w:colLast="0"/>
      <w:bookmarkEnd w:id="50"/>
      <w:r w:rsidRPr="007C3013">
        <w:t>4</w:t>
      </w:r>
      <w:r w:rsidR="00B5539D" w:rsidRPr="007C3013">
        <w:t>.2        Necessidades de Software</w:t>
      </w:r>
    </w:p>
    <w:tbl>
      <w:tblPr>
        <w:tblStyle w:val="ab"/>
        <w:tblW w:w="961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2805"/>
        <w:gridCol w:w="960"/>
        <w:gridCol w:w="3045"/>
      </w:tblGrid>
      <w:tr w:rsidR="00FE19D6" w:rsidRPr="003A2CF7">
        <w:trPr>
          <w:trHeight w:val="780"/>
        </w:trPr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b/>
                <w:sz w:val="24"/>
                <w:szCs w:val="26"/>
              </w:rPr>
            </w:pPr>
            <w:r w:rsidRPr="003A2CF7">
              <w:rPr>
                <w:rFonts w:ascii="Arial" w:eastAsia="Arial" w:hAnsi="Arial" w:cs="Arial"/>
                <w:b/>
                <w:sz w:val="24"/>
                <w:szCs w:val="26"/>
              </w:rPr>
              <w:t>Tipo de Software</w:t>
            </w:r>
          </w:p>
        </w:tc>
        <w:tc>
          <w:tcPr>
            <w:tcW w:w="28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b/>
                <w:sz w:val="24"/>
                <w:szCs w:val="26"/>
              </w:rPr>
            </w:pPr>
            <w:r w:rsidRPr="003A2CF7">
              <w:rPr>
                <w:rFonts w:ascii="Arial" w:eastAsia="Arial" w:hAnsi="Arial" w:cs="Arial"/>
                <w:b/>
                <w:sz w:val="24"/>
                <w:szCs w:val="26"/>
              </w:rPr>
              <w:t>Detalhamento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b/>
                <w:sz w:val="24"/>
                <w:szCs w:val="26"/>
              </w:rPr>
            </w:pPr>
            <w:proofErr w:type="spellStart"/>
            <w:r w:rsidRPr="003A2CF7">
              <w:rPr>
                <w:rFonts w:ascii="Arial" w:eastAsia="Arial" w:hAnsi="Arial" w:cs="Arial"/>
                <w:b/>
                <w:sz w:val="24"/>
                <w:szCs w:val="26"/>
              </w:rPr>
              <w:t>Qtd</w:t>
            </w:r>
            <w:proofErr w:type="spellEnd"/>
            <w:r w:rsidR="003A2CF7">
              <w:rPr>
                <w:rFonts w:ascii="Arial" w:eastAsia="Arial" w:hAnsi="Arial" w:cs="Arial"/>
                <w:b/>
                <w:sz w:val="24"/>
                <w:szCs w:val="26"/>
              </w:rPr>
              <w:t>.</w:t>
            </w:r>
          </w:p>
        </w:tc>
        <w:tc>
          <w:tcPr>
            <w:tcW w:w="30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b/>
                <w:sz w:val="24"/>
                <w:szCs w:val="26"/>
              </w:rPr>
            </w:pPr>
            <w:r w:rsidRPr="003A2CF7">
              <w:rPr>
                <w:rFonts w:ascii="Arial" w:eastAsia="Arial" w:hAnsi="Arial" w:cs="Arial"/>
                <w:b/>
                <w:sz w:val="24"/>
                <w:szCs w:val="26"/>
              </w:rPr>
              <w:t>Forma de Disponibilização</w:t>
            </w:r>
          </w:p>
        </w:tc>
      </w:tr>
      <w:tr w:rsidR="00FE19D6" w:rsidRPr="003A2CF7" w:rsidTr="003A2CF7">
        <w:trPr>
          <w:trHeight w:val="522"/>
        </w:trPr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sz w:val="24"/>
                <w:szCs w:val="26"/>
              </w:rPr>
            </w:pPr>
            <w:r w:rsidRPr="003A2CF7">
              <w:rPr>
                <w:rFonts w:ascii="Arial" w:eastAsia="Arial" w:hAnsi="Arial" w:cs="Arial"/>
                <w:sz w:val="24"/>
                <w:szCs w:val="26"/>
              </w:rPr>
              <w:t xml:space="preserve">SO Linux </w:t>
            </w:r>
            <w:proofErr w:type="spellStart"/>
            <w:r w:rsidRPr="003A2CF7">
              <w:rPr>
                <w:rFonts w:ascii="Arial" w:eastAsia="Arial" w:hAnsi="Arial" w:cs="Arial"/>
                <w:sz w:val="24"/>
                <w:szCs w:val="26"/>
              </w:rPr>
              <w:t>Mint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sz w:val="24"/>
                <w:szCs w:val="26"/>
              </w:rPr>
            </w:pPr>
            <w:r w:rsidRPr="003A2CF7">
              <w:rPr>
                <w:rFonts w:ascii="Arial" w:eastAsia="Arial" w:hAnsi="Arial" w:cs="Arial"/>
                <w:sz w:val="24"/>
                <w:szCs w:val="26"/>
              </w:rPr>
              <w:t>Versão 18.3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sz w:val="24"/>
                <w:szCs w:val="26"/>
              </w:rPr>
            </w:pPr>
            <w:r w:rsidRPr="003A2CF7">
              <w:rPr>
                <w:rFonts w:ascii="Arial" w:eastAsia="Arial" w:hAnsi="Arial" w:cs="Arial"/>
                <w:sz w:val="24"/>
                <w:szCs w:val="26"/>
              </w:rPr>
              <w:t>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sz w:val="24"/>
                <w:szCs w:val="26"/>
              </w:rPr>
            </w:pPr>
            <w:r w:rsidRPr="003A2CF7">
              <w:rPr>
                <w:rFonts w:ascii="Arial" w:eastAsia="Arial" w:hAnsi="Arial" w:cs="Arial"/>
                <w:sz w:val="24"/>
                <w:szCs w:val="26"/>
              </w:rPr>
              <w:t>GNU GPL</w:t>
            </w:r>
          </w:p>
        </w:tc>
      </w:tr>
      <w:tr w:rsidR="00FE19D6" w:rsidTr="003A2CF7">
        <w:trPr>
          <w:trHeight w:val="415"/>
        </w:trPr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sz w:val="26"/>
                <w:szCs w:val="26"/>
              </w:rPr>
            </w:pPr>
            <w:proofErr w:type="spellStart"/>
            <w:r w:rsidRPr="003A2CF7">
              <w:rPr>
                <w:rFonts w:ascii="Arial" w:eastAsia="Arial" w:hAnsi="Arial" w:cs="Arial"/>
                <w:sz w:val="26"/>
                <w:szCs w:val="26"/>
              </w:rPr>
              <w:t>Netbeans</w:t>
            </w:r>
            <w:proofErr w:type="spellEnd"/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sz w:val="26"/>
                <w:szCs w:val="26"/>
              </w:rPr>
            </w:pPr>
            <w:r w:rsidRPr="003A2CF7">
              <w:rPr>
                <w:rFonts w:ascii="Arial" w:eastAsia="Arial" w:hAnsi="Arial" w:cs="Arial"/>
                <w:sz w:val="26"/>
                <w:szCs w:val="26"/>
              </w:rPr>
              <w:t>Versão 8.2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sz w:val="26"/>
                <w:szCs w:val="26"/>
              </w:rPr>
            </w:pPr>
            <w:r w:rsidRPr="003A2CF7">
              <w:rPr>
                <w:rFonts w:ascii="Arial" w:eastAsia="Arial" w:hAnsi="Arial" w:cs="Arial"/>
                <w:sz w:val="26"/>
                <w:szCs w:val="26"/>
              </w:rPr>
              <w:t>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sz w:val="26"/>
                <w:szCs w:val="26"/>
              </w:rPr>
            </w:pPr>
            <w:r w:rsidRPr="003A2CF7">
              <w:rPr>
                <w:rFonts w:ascii="Arial" w:eastAsia="Arial" w:hAnsi="Arial" w:cs="Arial"/>
                <w:sz w:val="26"/>
                <w:szCs w:val="26"/>
              </w:rPr>
              <w:t>LGPL</w:t>
            </w:r>
          </w:p>
        </w:tc>
      </w:tr>
      <w:tr w:rsidR="00FE19D6" w:rsidTr="003A2CF7">
        <w:trPr>
          <w:trHeight w:val="746"/>
        </w:trPr>
        <w:tc>
          <w:tcPr>
            <w:tcW w:w="28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sz w:val="26"/>
                <w:szCs w:val="26"/>
              </w:rPr>
            </w:pPr>
            <w:proofErr w:type="spellStart"/>
            <w:r w:rsidRPr="003A2CF7">
              <w:rPr>
                <w:rFonts w:ascii="Arial" w:eastAsia="Arial" w:hAnsi="Arial" w:cs="Arial"/>
                <w:sz w:val="26"/>
                <w:szCs w:val="26"/>
              </w:rPr>
              <w:t>MySql</w:t>
            </w:r>
            <w:proofErr w:type="spellEnd"/>
            <w:r w:rsidRPr="003A2CF7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  <w:proofErr w:type="spellStart"/>
            <w:r w:rsidRPr="003A2CF7">
              <w:rPr>
                <w:rFonts w:ascii="Arial" w:eastAsia="Arial" w:hAnsi="Arial" w:cs="Arial"/>
                <w:sz w:val="26"/>
                <w:szCs w:val="26"/>
              </w:rPr>
              <w:t>Database</w:t>
            </w:r>
            <w:proofErr w:type="spellEnd"/>
            <w:r w:rsidRPr="003A2CF7">
              <w:rPr>
                <w:rFonts w:ascii="Arial" w:eastAsia="Arial" w:hAnsi="Arial" w:cs="Arial"/>
                <w:sz w:val="26"/>
                <w:szCs w:val="26"/>
              </w:rPr>
              <w:t xml:space="preserve"> Server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sz w:val="26"/>
                <w:szCs w:val="26"/>
              </w:rPr>
            </w:pPr>
            <w:r w:rsidRPr="003A2CF7">
              <w:rPr>
                <w:rFonts w:ascii="Arial" w:eastAsia="Arial" w:hAnsi="Arial" w:cs="Arial"/>
                <w:sz w:val="26"/>
                <w:szCs w:val="26"/>
              </w:rPr>
              <w:t>Versão 8.2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sz w:val="26"/>
                <w:szCs w:val="26"/>
              </w:rPr>
            </w:pPr>
            <w:r w:rsidRPr="003A2CF7">
              <w:rPr>
                <w:rFonts w:ascii="Arial" w:eastAsia="Arial" w:hAnsi="Arial" w:cs="Arial"/>
                <w:sz w:val="26"/>
                <w:szCs w:val="26"/>
              </w:rPr>
              <w:t>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sz w:val="26"/>
                <w:szCs w:val="26"/>
              </w:rPr>
            </w:pPr>
            <w:r w:rsidRPr="003A2CF7">
              <w:rPr>
                <w:rFonts w:ascii="Arial" w:eastAsia="Arial" w:hAnsi="Arial" w:cs="Arial"/>
                <w:sz w:val="26"/>
                <w:szCs w:val="26"/>
              </w:rPr>
              <w:t>GPL</w:t>
            </w:r>
          </w:p>
        </w:tc>
      </w:tr>
    </w:tbl>
    <w:p w:rsidR="00FE19D6" w:rsidRDefault="00B5539D">
      <w:pPr>
        <w:keepNext/>
        <w:spacing w:before="12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 </w:t>
      </w:r>
    </w:p>
    <w:p w:rsidR="00FE19D6" w:rsidRPr="007C3013" w:rsidRDefault="00E264E7" w:rsidP="007C3013">
      <w:pPr>
        <w:pStyle w:val="Titulo1"/>
        <w:numPr>
          <w:ilvl w:val="0"/>
          <w:numId w:val="0"/>
        </w:numPr>
        <w:ind w:left="360"/>
      </w:pPr>
      <w:bookmarkStart w:id="51" w:name="_vpn7vnxpop57" w:colFirst="0" w:colLast="0"/>
      <w:bookmarkEnd w:id="51"/>
      <w:r w:rsidRPr="007C3013">
        <w:t>4</w:t>
      </w:r>
      <w:r w:rsidR="00B5539D" w:rsidRPr="007C3013">
        <w:t>.3        Necessidade de Pessoas</w:t>
      </w:r>
    </w:p>
    <w:tbl>
      <w:tblPr>
        <w:tblStyle w:val="ac"/>
        <w:tblW w:w="93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2100"/>
        <w:gridCol w:w="1605"/>
        <w:gridCol w:w="2550"/>
      </w:tblGrid>
      <w:tr w:rsidR="00FE19D6">
        <w:trPr>
          <w:trHeight w:val="1060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3A2CF7">
              <w:rPr>
                <w:rFonts w:ascii="Arial" w:eastAsia="Arial" w:hAnsi="Arial" w:cs="Arial"/>
                <w:b/>
                <w:sz w:val="26"/>
                <w:szCs w:val="26"/>
              </w:rPr>
              <w:t>Papel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3A2CF7">
              <w:rPr>
                <w:rFonts w:ascii="Arial" w:eastAsia="Arial" w:hAnsi="Arial" w:cs="Arial"/>
                <w:b/>
                <w:sz w:val="26"/>
                <w:szCs w:val="26"/>
              </w:rPr>
              <w:t>Envolvimento Estimado</w:t>
            </w:r>
          </w:p>
        </w:tc>
        <w:tc>
          <w:tcPr>
            <w:tcW w:w="16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b/>
                <w:sz w:val="26"/>
                <w:szCs w:val="26"/>
              </w:rPr>
            </w:pPr>
            <w:proofErr w:type="spellStart"/>
            <w:r w:rsidRPr="003A2CF7">
              <w:rPr>
                <w:rFonts w:ascii="Arial" w:eastAsia="Arial" w:hAnsi="Arial" w:cs="Arial"/>
                <w:b/>
                <w:sz w:val="26"/>
                <w:szCs w:val="26"/>
              </w:rPr>
              <w:t>Qtd</w:t>
            </w:r>
            <w:proofErr w:type="spellEnd"/>
            <w:r w:rsidR="003A2CF7">
              <w:rPr>
                <w:rFonts w:ascii="Arial" w:eastAsia="Arial" w:hAnsi="Arial" w:cs="Arial"/>
                <w:b/>
                <w:sz w:val="26"/>
                <w:szCs w:val="26"/>
              </w:rPr>
              <w:t>.</w:t>
            </w:r>
          </w:p>
        </w:tc>
        <w:tc>
          <w:tcPr>
            <w:tcW w:w="25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b/>
                <w:sz w:val="26"/>
                <w:szCs w:val="26"/>
              </w:rPr>
            </w:pPr>
            <w:r w:rsidRPr="003A2CF7">
              <w:rPr>
                <w:rFonts w:ascii="Arial" w:eastAsia="Arial" w:hAnsi="Arial" w:cs="Arial"/>
                <w:b/>
                <w:sz w:val="26"/>
                <w:szCs w:val="26"/>
              </w:rPr>
              <w:t>Período de Envolvimento no Projeto</w:t>
            </w:r>
          </w:p>
        </w:tc>
      </w:tr>
      <w:tr w:rsidR="00FE19D6">
        <w:trPr>
          <w:trHeight w:val="1100"/>
        </w:trPr>
        <w:tc>
          <w:tcPr>
            <w:tcW w:w="30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sz w:val="26"/>
                <w:szCs w:val="26"/>
              </w:rPr>
            </w:pPr>
            <w:r w:rsidRPr="003A2CF7">
              <w:rPr>
                <w:rFonts w:ascii="Arial" w:eastAsia="Arial" w:hAnsi="Arial" w:cs="Arial"/>
                <w:sz w:val="26"/>
                <w:szCs w:val="26"/>
              </w:rPr>
              <w:t>Testador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sz w:val="26"/>
                <w:szCs w:val="26"/>
              </w:rPr>
            </w:pPr>
            <w:r w:rsidRPr="003A2CF7">
              <w:rPr>
                <w:rFonts w:ascii="Arial" w:eastAsia="Arial" w:hAnsi="Arial" w:cs="Arial"/>
                <w:sz w:val="26"/>
                <w:szCs w:val="26"/>
              </w:rPr>
              <w:t>6 horas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sz w:val="26"/>
                <w:szCs w:val="26"/>
              </w:rPr>
            </w:pPr>
            <w:bookmarkStart w:id="52" w:name="_je4m3tsna9a8" w:colFirst="0" w:colLast="0"/>
            <w:bookmarkEnd w:id="52"/>
            <w:r w:rsidRPr="003A2CF7">
              <w:rPr>
                <w:rFonts w:ascii="Arial" w:eastAsia="Arial" w:hAnsi="Arial" w:cs="Arial"/>
                <w:sz w:val="26"/>
                <w:szCs w:val="26"/>
              </w:rPr>
              <w:t>4</w:t>
            </w:r>
          </w:p>
          <w:p w:rsidR="00FE19D6" w:rsidRPr="003A2CF7" w:rsidRDefault="00FE19D6">
            <w:pPr>
              <w:keepNext/>
              <w:spacing w:before="120" w:after="60"/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19D6" w:rsidRPr="003A2CF7" w:rsidRDefault="00B5539D">
            <w:pPr>
              <w:keepNext/>
              <w:spacing w:before="120" w:after="60"/>
              <w:rPr>
                <w:rFonts w:ascii="Arial" w:eastAsia="Arial" w:hAnsi="Arial" w:cs="Arial"/>
                <w:sz w:val="26"/>
                <w:szCs w:val="26"/>
              </w:rPr>
            </w:pPr>
            <w:bookmarkStart w:id="53" w:name="_9vua4o5wqd4" w:colFirst="0" w:colLast="0"/>
            <w:bookmarkEnd w:id="53"/>
            <w:r w:rsidRPr="003A2CF7">
              <w:rPr>
                <w:rFonts w:ascii="Arial" w:eastAsia="Arial" w:hAnsi="Arial" w:cs="Arial"/>
                <w:sz w:val="26"/>
                <w:szCs w:val="26"/>
              </w:rPr>
              <w:t>06/06/2018 à 10/06/2018</w:t>
            </w:r>
          </w:p>
        </w:tc>
      </w:tr>
    </w:tbl>
    <w:p w:rsidR="00FE19D6" w:rsidRDefault="00FE19D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2"/>
          <w:szCs w:val="22"/>
        </w:rPr>
      </w:pPr>
    </w:p>
    <w:p w:rsidR="00FE19D6" w:rsidRDefault="00FE19D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2"/>
          <w:szCs w:val="22"/>
        </w:rPr>
      </w:pPr>
    </w:p>
    <w:p w:rsidR="00FE19D6" w:rsidRDefault="00E264E7" w:rsidP="00B40973">
      <w:pPr>
        <w:pStyle w:val="Ttulo7"/>
        <w:rPr>
          <w:rFonts w:eastAsia="Arial"/>
          <w:sz w:val="22"/>
          <w:szCs w:val="22"/>
        </w:rPr>
      </w:pPr>
      <w:bookmarkStart w:id="54" w:name="_Toc515305739"/>
      <w:r>
        <w:rPr>
          <w:rFonts w:eastAsia="Arial"/>
        </w:rPr>
        <w:t>CRONOGRAMA</w:t>
      </w:r>
      <w:bookmarkEnd w:id="54"/>
    </w:p>
    <w:p w:rsidR="00FE19D6" w:rsidRDefault="00FE19D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  <w:sz w:val="22"/>
          <w:szCs w:val="22"/>
        </w:rPr>
      </w:pPr>
    </w:p>
    <w:tbl>
      <w:tblPr>
        <w:tblStyle w:val="ad"/>
        <w:tblW w:w="6724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63"/>
        <w:gridCol w:w="1932"/>
        <w:gridCol w:w="1929"/>
      </w:tblGrid>
      <w:tr w:rsidR="00FE19D6">
        <w:trPr>
          <w:jc w:val="center"/>
        </w:trPr>
        <w:tc>
          <w:tcPr>
            <w:tcW w:w="2863" w:type="dxa"/>
            <w:shd w:val="clear" w:color="auto" w:fill="FFFF00"/>
          </w:tcPr>
          <w:p w:rsidR="00FE19D6" w:rsidRDefault="00B5539D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>Atividade</w:t>
            </w:r>
          </w:p>
        </w:tc>
        <w:tc>
          <w:tcPr>
            <w:tcW w:w="1932" w:type="dxa"/>
            <w:shd w:val="clear" w:color="auto" w:fill="FFFF00"/>
          </w:tcPr>
          <w:p w:rsidR="00FE19D6" w:rsidRDefault="00B5539D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Data de Início</w:t>
            </w:r>
          </w:p>
        </w:tc>
        <w:tc>
          <w:tcPr>
            <w:tcW w:w="1929" w:type="dxa"/>
            <w:shd w:val="clear" w:color="auto" w:fill="FFFF00"/>
          </w:tcPr>
          <w:p w:rsidR="00FE19D6" w:rsidRDefault="00B5539D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Data de Término</w:t>
            </w:r>
          </w:p>
        </w:tc>
      </w:tr>
      <w:tr w:rsidR="00FE19D6">
        <w:trPr>
          <w:jc w:val="center"/>
        </w:trPr>
        <w:tc>
          <w:tcPr>
            <w:tcW w:w="2863" w:type="dxa"/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1932" w:type="dxa"/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929" w:type="dxa"/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FE19D6">
        <w:trPr>
          <w:jc w:val="center"/>
        </w:trPr>
        <w:tc>
          <w:tcPr>
            <w:tcW w:w="2863" w:type="dxa"/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1932" w:type="dxa"/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929" w:type="dxa"/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FE19D6">
        <w:trPr>
          <w:jc w:val="center"/>
        </w:trPr>
        <w:tc>
          <w:tcPr>
            <w:tcW w:w="2863" w:type="dxa"/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1932" w:type="dxa"/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929" w:type="dxa"/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FE19D6">
        <w:trPr>
          <w:jc w:val="center"/>
        </w:trPr>
        <w:tc>
          <w:tcPr>
            <w:tcW w:w="2863" w:type="dxa"/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1932" w:type="dxa"/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929" w:type="dxa"/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  <w:sz w:val="22"/>
                <w:szCs w:val="22"/>
              </w:rPr>
            </w:pPr>
          </w:p>
        </w:tc>
      </w:tr>
      <w:tr w:rsidR="00FE19D6">
        <w:trPr>
          <w:jc w:val="center"/>
        </w:trPr>
        <w:tc>
          <w:tcPr>
            <w:tcW w:w="2863" w:type="dxa"/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1932" w:type="dxa"/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929" w:type="dxa"/>
          </w:tcPr>
          <w:p w:rsidR="00FE19D6" w:rsidRDefault="00FE19D6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  <w:sz w:val="22"/>
                <w:szCs w:val="22"/>
              </w:rPr>
            </w:pPr>
          </w:p>
        </w:tc>
      </w:tr>
    </w:tbl>
    <w:p w:rsidR="00FE19D6" w:rsidRDefault="00FE19D6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sectPr w:rsidR="00FE19D6">
      <w:headerReference w:type="default" r:id="rId7"/>
      <w:footerReference w:type="even" r:id="rId8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55A" w:rsidRDefault="00F6655A">
      <w:r>
        <w:separator/>
      </w:r>
    </w:p>
  </w:endnote>
  <w:endnote w:type="continuationSeparator" w:id="0">
    <w:p w:rsidR="00F6655A" w:rsidRDefault="00F66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39D" w:rsidRDefault="00B5539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B5539D" w:rsidRDefault="00B5539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55A" w:rsidRDefault="00F6655A">
      <w:r>
        <w:separator/>
      </w:r>
    </w:p>
  </w:footnote>
  <w:footnote w:type="continuationSeparator" w:id="0">
    <w:p w:rsidR="00F6655A" w:rsidRDefault="00F665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39D" w:rsidRDefault="00B5539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7967"/>
    <w:multiLevelType w:val="multilevel"/>
    <w:tmpl w:val="8C368F8C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61C0BC2"/>
    <w:multiLevelType w:val="multilevel"/>
    <w:tmpl w:val="FE3CF8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C906B0"/>
    <w:multiLevelType w:val="multilevel"/>
    <w:tmpl w:val="E522F3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D6A4AD7"/>
    <w:multiLevelType w:val="multilevel"/>
    <w:tmpl w:val="FE3CF8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EF4584B"/>
    <w:multiLevelType w:val="multilevel"/>
    <w:tmpl w:val="AE98A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8725649"/>
    <w:multiLevelType w:val="multilevel"/>
    <w:tmpl w:val="E522F3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A096766"/>
    <w:multiLevelType w:val="multilevel"/>
    <w:tmpl w:val="13D646C0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7" w15:restartNumberingAfterBreak="0">
    <w:nsid w:val="2AE13625"/>
    <w:multiLevelType w:val="multilevel"/>
    <w:tmpl w:val="E856A9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F47020A"/>
    <w:multiLevelType w:val="multilevel"/>
    <w:tmpl w:val="E856A9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625681E"/>
    <w:multiLevelType w:val="multilevel"/>
    <w:tmpl w:val="17A0B3A8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DC867F8"/>
    <w:multiLevelType w:val="multilevel"/>
    <w:tmpl w:val="E856A9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F5F71C3"/>
    <w:multiLevelType w:val="multilevel"/>
    <w:tmpl w:val="FE3CF8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2602DA6"/>
    <w:multiLevelType w:val="multilevel"/>
    <w:tmpl w:val="E522F3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30E36DB"/>
    <w:multiLevelType w:val="multilevel"/>
    <w:tmpl w:val="FE3CF8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6E909D3"/>
    <w:multiLevelType w:val="multilevel"/>
    <w:tmpl w:val="39DE85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8D42C84"/>
    <w:multiLevelType w:val="multilevel"/>
    <w:tmpl w:val="E856A9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95F0168"/>
    <w:multiLevelType w:val="hybridMultilevel"/>
    <w:tmpl w:val="7AAEF924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7" w15:restartNumberingAfterBreak="0">
    <w:nsid w:val="4CA35BBC"/>
    <w:multiLevelType w:val="multilevel"/>
    <w:tmpl w:val="39DE85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DED4BCB"/>
    <w:multiLevelType w:val="multilevel"/>
    <w:tmpl w:val="FE3CF8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282091D"/>
    <w:multiLevelType w:val="multilevel"/>
    <w:tmpl w:val="E856A9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6164E49"/>
    <w:multiLevelType w:val="multilevel"/>
    <w:tmpl w:val="4F7CDF38"/>
    <w:lvl w:ilvl="0">
      <w:start w:val="3"/>
      <w:numFmt w:val="decimal"/>
      <w:lvlText w:val="%1."/>
      <w:lvlJc w:val="left"/>
      <w:pPr>
        <w:ind w:left="0" w:firstLine="0"/>
      </w:pPr>
      <w:rPr>
        <w:rFonts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  <w:vertAlign w:val="baseline"/>
      </w:rPr>
    </w:lvl>
  </w:abstractNum>
  <w:abstractNum w:abstractNumId="21" w15:restartNumberingAfterBreak="0">
    <w:nsid w:val="57941A08"/>
    <w:multiLevelType w:val="multilevel"/>
    <w:tmpl w:val="9572B6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9E03B0F"/>
    <w:multiLevelType w:val="multilevel"/>
    <w:tmpl w:val="E522F3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A0F4C39"/>
    <w:multiLevelType w:val="multilevel"/>
    <w:tmpl w:val="E856A9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B080994"/>
    <w:multiLevelType w:val="hybridMultilevel"/>
    <w:tmpl w:val="9362C444"/>
    <w:lvl w:ilvl="0" w:tplc="03007458">
      <w:start w:val="1"/>
      <w:numFmt w:val="decimal"/>
      <w:pStyle w:val="Ttulo7"/>
      <w:lvlText w:val="%1."/>
      <w:lvlJc w:val="left"/>
      <w:pPr>
        <w:ind w:left="720" w:hanging="360"/>
      </w:pPr>
      <w:rPr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E229BE"/>
    <w:multiLevelType w:val="multilevel"/>
    <w:tmpl w:val="FE3CF8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30915DE"/>
    <w:multiLevelType w:val="multilevel"/>
    <w:tmpl w:val="F9C48BF6"/>
    <w:lvl w:ilvl="0">
      <w:start w:val="1"/>
      <w:numFmt w:val="decimal"/>
      <w:pStyle w:val="Titulo1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7" w15:restartNumberingAfterBreak="0">
    <w:nsid w:val="638944D5"/>
    <w:multiLevelType w:val="multilevel"/>
    <w:tmpl w:val="C09A7192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8" w15:restartNumberingAfterBreak="0">
    <w:nsid w:val="68821A2B"/>
    <w:multiLevelType w:val="multilevel"/>
    <w:tmpl w:val="E522F3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6F3C16B1"/>
    <w:multiLevelType w:val="multilevel"/>
    <w:tmpl w:val="88A0E3A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 w15:restartNumberingAfterBreak="0">
    <w:nsid w:val="7A7666C1"/>
    <w:multiLevelType w:val="multilevel"/>
    <w:tmpl w:val="9572B6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ABF3DF3"/>
    <w:multiLevelType w:val="multilevel"/>
    <w:tmpl w:val="39DE85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D5E45E7"/>
    <w:multiLevelType w:val="multilevel"/>
    <w:tmpl w:val="E522F3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EC104B9"/>
    <w:multiLevelType w:val="multilevel"/>
    <w:tmpl w:val="AE98A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7F5B1950"/>
    <w:multiLevelType w:val="multilevel"/>
    <w:tmpl w:val="E522F3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6"/>
  </w:num>
  <w:num w:numId="2">
    <w:abstractNumId w:val="30"/>
  </w:num>
  <w:num w:numId="3">
    <w:abstractNumId w:val="9"/>
  </w:num>
  <w:num w:numId="4">
    <w:abstractNumId w:val="27"/>
  </w:num>
  <w:num w:numId="5">
    <w:abstractNumId w:val="12"/>
  </w:num>
  <w:num w:numId="6">
    <w:abstractNumId w:val="18"/>
  </w:num>
  <w:num w:numId="7">
    <w:abstractNumId w:val="6"/>
  </w:num>
  <w:num w:numId="8">
    <w:abstractNumId w:val="20"/>
  </w:num>
  <w:num w:numId="9">
    <w:abstractNumId w:val="29"/>
  </w:num>
  <w:num w:numId="10">
    <w:abstractNumId w:val="33"/>
  </w:num>
  <w:num w:numId="11">
    <w:abstractNumId w:val="0"/>
  </w:num>
  <w:num w:numId="12">
    <w:abstractNumId w:val="7"/>
  </w:num>
  <w:num w:numId="13">
    <w:abstractNumId w:val="14"/>
  </w:num>
  <w:num w:numId="14">
    <w:abstractNumId w:val="19"/>
  </w:num>
  <w:num w:numId="15">
    <w:abstractNumId w:val="21"/>
  </w:num>
  <w:num w:numId="16">
    <w:abstractNumId w:val="25"/>
  </w:num>
  <w:num w:numId="17">
    <w:abstractNumId w:val="4"/>
  </w:num>
  <w:num w:numId="18">
    <w:abstractNumId w:val="1"/>
  </w:num>
  <w:num w:numId="19">
    <w:abstractNumId w:val="3"/>
  </w:num>
  <w:num w:numId="20">
    <w:abstractNumId w:val="11"/>
  </w:num>
  <w:num w:numId="21">
    <w:abstractNumId w:val="13"/>
  </w:num>
  <w:num w:numId="22">
    <w:abstractNumId w:val="32"/>
  </w:num>
  <w:num w:numId="23">
    <w:abstractNumId w:val="2"/>
  </w:num>
  <w:num w:numId="24">
    <w:abstractNumId w:val="22"/>
  </w:num>
  <w:num w:numId="25">
    <w:abstractNumId w:val="34"/>
  </w:num>
  <w:num w:numId="26">
    <w:abstractNumId w:val="28"/>
  </w:num>
  <w:num w:numId="27">
    <w:abstractNumId w:val="5"/>
  </w:num>
  <w:num w:numId="28">
    <w:abstractNumId w:val="8"/>
  </w:num>
  <w:num w:numId="29">
    <w:abstractNumId w:val="10"/>
  </w:num>
  <w:num w:numId="30">
    <w:abstractNumId w:val="23"/>
  </w:num>
  <w:num w:numId="31">
    <w:abstractNumId w:val="15"/>
  </w:num>
  <w:num w:numId="32">
    <w:abstractNumId w:val="31"/>
  </w:num>
  <w:num w:numId="33">
    <w:abstractNumId w:val="17"/>
  </w:num>
  <w:num w:numId="34">
    <w:abstractNumId w:val="16"/>
  </w:num>
  <w:num w:numId="35">
    <w:abstractNumId w:val="24"/>
  </w:num>
  <w:num w:numId="36">
    <w:abstractNumId w:val="24"/>
  </w:num>
  <w:num w:numId="37">
    <w:abstractNumId w:val="26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9D6"/>
    <w:rsid w:val="00022892"/>
    <w:rsid w:val="000229A0"/>
    <w:rsid w:val="00061BF9"/>
    <w:rsid w:val="00097C85"/>
    <w:rsid w:val="000B5D3D"/>
    <w:rsid w:val="000D6412"/>
    <w:rsid w:val="00106A12"/>
    <w:rsid w:val="001B7697"/>
    <w:rsid w:val="001C6760"/>
    <w:rsid w:val="002A2254"/>
    <w:rsid w:val="003204FB"/>
    <w:rsid w:val="0036638F"/>
    <w:rsid w:val="0039000F"/>
    <w:rsid w:val="00391A57"/>
    <w:rsid w:val="003A2CF7"/>
    <w:rsid w:val="003A3B7F"/>
    <w:rsid w:val="003B3E9F"/>
    <w:rsid w:val="0040484C"/>
    <w:rsid w:val="00413481"/>
    <w:rsid w:val="0041513C"/>
    <w:rsid w:val="00424733"/>
    <w:rsid w:val="004578BF"/>
    <w:rsid w:val="004746D4"/>
    <w:rsid w:val="0047494E"/>
    <w:rsid w:val="004805D4"/>
    <w:rsid w:val="0049014B"/>
    <w:rsid w:val="004E4578"/>
    <w:rsid w:val="005058FD"/>
    <w:rsid w:val="00564A7B"/>
    <w:rsid w:val="00666B17"/>
    <w:rsid w:val="00684E8B"/>
    <w:rsid w:val="007427C3"/>
    <w:rsid w:val="007B255E"/>
    <w:rsid w:val="007B305B"/>
    <w:rsid w:val="007C1811"/>
    <w:rsid w:val="007C3013"/>
    <w:rsid w:val="00831152"/>
    <w:rsid w:val="0083657C"/>
    <w:rsid w:val="0086689E"/>
    <w:rsid w:val="008A0673"/>
    <w:rsid w:val="00932E79"/>
    <w:rsid w:val="00951AFA"/>
    <w:rsid w:val="009E6D03"/>
    <w:rsid w:val="00B335A2"/>
    <w:rsid w:val="00B40973"/>
    <w:rsid w:val="00B474E8"/>
    <w:rsid w:val="00B5539D"/>
    <w:rsid w:val="00B777DF"/>
    <w:rsid w:val="00BA262A"/>
    <w:rsid w:val="00C47722"/>
    <w:rsid w:val="00C81870"/>
    <w:rsid w:val="00C92F56"/>
    <w:rsid w:val="00CF656F"/>
    <w:rsid w:val="00DB4DE3"/>
    <w:rsid w:val="00DE397B"/>
    <w:rsid w:val="00E11F82"/>
    <w:rsid w:val="00E17D57"/>
    <w:rsid w:val="00E264E7"/>
    <w:rsid w:val="00E73A0A"/>
    <w:rsid w:val="00E934C8"/>
    <w:rsid w:val="00E9686F"/>
    <w:rsid w:val="00EC6677"/>
    <w:rsid w:val="00F039E2"/>
    <w:rsid w:val="00F40723"/>
    <w:rsid w:val="00F6655A"/>
    <w:rsid w:val="00FE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07B9C"/>
  <w15:docId w15:val="{A5F6E934-6CF0-46D6-AFCD-F38C1FCD3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40973"/>
    <w:pPr>
      <w:keepNext/>
      <w:keepLines/>
      <w:numPr>
        <w:numId w:val="35"/>
      </w:numPr>
      <w:spacing w:line="360" w:lineRule="auto"/>
      <w:ind w:left="0" w:firstLine="0"/>
      <w:outlineLvl w:val="6"/>
    </w:pPr>
    <w:rPr>
      <w:rFonts w:ascii="Arial" w:eastAsiaTheme="majorEastAsia" w:hAnsi="Arial" w:cstheme="majorBidi"/>
      <w:b/>
      <w:i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7494E"/>
    <w:pPr>
      <w:ind w:left="720"/>
      <w:contextualSpacing/>
    </w:pPr>
  </w:style>
  <w:style w:type="paragraph" w:customStyle="1" w:styleId="Titulo1">
    <w:name w:val="Titulo 1"/>
    <w:basedOn w:val="Normal"/>
    <w:next w:val="Ttulo"/>
    <w:link w:val="Titulo1Char"/>
    <w:qFormat/>
    <w:rsid w:val="007C3013"/>
    <w:pPr>
      <w:keepNext/>
      <w:numPr>
        <w:numId w:val="1"/>
      </w:numPr>
      <w:pBdr>
        <w:top w:val="nil"/>
        <w:left w:val="nil"/>
        <w:bottom w:val="nil"/>
        <w:right w:val="nil"/>
        <w:between w:val="nil"/>
      </w:pBdr>
      <w:spacing w:line="360" w:lineRule="auto"/>
    </w:pPr>
    <w:rPr>
      <w:rFonts w:ascii="Arial" w:eastAsia="Arial" w:hAnsi="Arial" w:cs="Arial"/>
      <w:b/>
      <w:color w:val="000000"/>
      <w:sz w:val="24"/>
      <w:szCs w:val="26"/>
    </w:rPr>
  </w:style>
  <w:style w:type="character" w:customStyle="1" w:styleId="Ttulo7Char">
    <w:name w:val="Título 7 Char"/>
    <w:basedOn w:val="Fontepargpadro"/>
    <w:link w:val="Ttulo7"/>
    <w:uiPriority w:val="9"/>
    <w:rsid w:val="00B40973"/>
    <w:rPr>
      <w:rFonts w:ascii="Arial" w:eastAsiaTheme="majorEastAsia" w:hAnsi="Arial" w:cstheme="majorBidi"/>
      <w:b/>
      <w:iCs/>
      <w:sz w:val="28"/>
    </w:rPr>
  </w:style>
  <w:style w:type="character" w:customStyle="1" w:styleId="Titulo1Char">
    <w:name w:val="Titulo 1 Char"/>
    <w:basedOn w:val="Fontepargpadro"/>
    <w:link w:val="Titulo1"/>
    <w:rsid w:val="007C3013"/>
    <w:rPr>
      <w:rFonts w:ascii="Arial" w:eastAsia="Arial" w:hAnsi="Arial" w:cs="Arial"/>
      <w:b/>
      <w:color w:val="000000"/>
      <w:sz w:val="24"/>
      <w:szCs w:val="26"/>
    </w:rPr>
  </w:style>
  <w:style w:type="paragraph" w:styleId="Sumrio7">
    <w:name w:val="toc 7"/>
    <w:basedOn w:val="Normal"/>
    <w:next w:val="Normal"/>
    <w:autoRedefine/>
    <w:uiPriority w:val="39"/>
    <w:unhideWhenUsed/>
    <w:rsid w:val="00B40973"/>
    <w:pPr>
      <w:tabs>
        <w:tab w:val="left" w:pos="1760"/>
        <w:tab w:val="right" w:pos="9350"/>
      </w:tabs>
      <w:spacing w:after="100"/>
      <w:ind w:left="1200"/>
    </w:pPr>
  </w:style>
  <w:style w:type="paragraph" w:styleId="Sumrio2">
    <w:name w:val="toc 2"/>
    <w:basedOn w:val="Normal"/>
    <w:next w:val="Normal"/>
    <w:autoRedefine/>
    <w:uiPriority w:val="39"/>
    <w:unhideWhenUsed/>
    <w:rsid w:val="00B40973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B409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2439</Words>
  <Characters>13174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Leoncio Carioca</dc:creator>
  <cp:lastModifiedBy>Leôncio Carioca</cp:lastModifiedBy>
  <cp:revision>2</cp:revision>
  <dcterms:created xsi:type="dcterms:W3CDTF">2018-05-29T02:24:00Z</dcterms:created>
  <dcterms:modified xsi:type="dcterms:W3CDTF">2018-05-29T02:24:00Z</dcterms:modified>
</cp:coreProperties>
</file>